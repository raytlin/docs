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FA" w:rsidRPr="00056DA4" w:rsidRDefault="005333FA" w:rsidP="005333F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b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Name:</w:t>
      </w:r>
      <w:r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>Ngoc Nguyen</w:t>
      </w:r>
    </w:p>
    <w:p w:rsidR="00056DA4" w:rsidRPr="008D484B" w:rsidRDefault="00056DA4" w:rsidP="005333F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222222"/>
        </w:rPr>
      </w:pPr>
    </w:p>
    <w:p w:rsidR="005333FA" w:rsidRPr="008D484B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Hometown:</w:t>
      </w:r>
      <w:r w:rsidRPr="00056DA4">
        <w:rPr>
          <w:rFonts w:ascii="Calibri" w:eastAsia="Times New Roman" w:hAnsi="Calibri" w:cs="Times New Roman"/>
          <w:b/>
          <w:bCs/>
          <w:i/>
          <w:color w:val="222222"/>
        </w:rPr>
        <w:t xml:space="preserve"> 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>I was born in Vietnam and moved to the U.S. when I was 6. I grew up in Orange County</w:t>
      </w:r>
      <w:r w:rsidR="00F92566" w:rsidRPr="00F92566">
        <w:rPr>
          <w:rFonts w:ascii="Calibri" w:eastAsia="Times New Roman" w:hAnsi="Calibri" w:cs="Times New Roman"/>
          <w:bCs/>
          <w:i/>
          <w:color w:val="222222"/>
        </w:rPr>
        <w:t>. I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 attended college in the Bay Area and have stayed here since.</w:t>
      </w:r>
    </w:p>
    <w:p w:rsidR="00F92566" w:rsidRDefault="00F92566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i/>
          <w:color w:val="222222"/>
        </w:rPr>
      </w:pPr>
    </w:p>
    <w:p w:rsidR="005333FA" w:rsidRPr="00056DA4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College:</w:t>
      </w:r>
      <w:r w:rsidRPr="00056DA4">
        <w:rPr>
          <w:rFonts w:ascii="Calibri" w:eastAsia="Times New Roman" w:hAnsi="Calibri" w:cs="Times New Roman"/>
          <w:b/>
          <w:bCs/>
          <w:i/>
          <w:color w:val="222222"/>
        </w:rPr>
        <w:t xml:space="preserve"> 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>University of California Berkeley</w:t>
      </w:r>
    </w:p>
    <w:p w:rsidR="00056DA4" w:rsidRPr="008D484B" w:rsidRDefault="00056DA4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5333FA" w:rsidRPr="00056DA4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Former company:</w:t>
      </w:r>
      <w:r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>KPMG LLP (Santa Clara office)</w:t>
      </w:r>
    </w:p>
    <w:p w:rsidR="00056DA4" w:rsidRPr="008D484B" w:rsidRDefault="00056DA4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802D99" w:rsidRPr="00056DA4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What drew you to Old Navy?</w:t>
      </w:r>
      <w:r w:rsidR="00802D99"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r w:rsidR="00802D99" w:rsidRPr="00F92566">
        <w:rPr>
          <w:rFonts w:ascii="Calibri" w:eastAsia="Times New Roman" w:hAnsi="Calibri" w:cs="Times New Roman"/>
          <w:bCs/>
          <w:i/>
          <w:color w:val="222222"/>
        </w:rPr>
        <w:t>I like the idea that clothing can be fashionable, well fitted, and affordable for the whole family. I also appreciate that Old Navy offers extended sizes. As a petite woman, it has always been a challeng</w:t>
      </w:r>
      <w:r w:rsidR="00056DA4" w:rsidRPr="00F92566">
        <w:rPr>
          <w:rFonts w:ascii="Calibri" w:eastAsia="Times New Roman" w:hAnsi="Calibri" w:cs="Times New Roman"/>
          <w:bCs/>
          <w:i/>
          <w:color w:val="222222"/>
        </w:rPr>
        <w:t>e for me to find clothes that fit well.</w:t>
      </w:r>
    </w:p>
    <w:p w:rsidR="00056DA4" w:rsidRDefault="00056DA4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222222"/>
        </w:rPr>
      </w:pPr>
    </w:p>
    <w:p w:rsidR="005333FA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What’s your favorite product that you’ve bought from Old Navy?</w:t>
      </w:r>
      <w:r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proofErr w:type="gramStart"/>
      <w:r w:rsidRPr="00F92566">
        <w:rPr>
          <w:rFonts w:ascii="Calibri" w:eastAsia="Times New Roman" w:hAnsi="Calibri" w:cs="Times New Roman"/>
          <w:bCs/>
          <w:i/>
          <w:color w:val="222222"/>
        </w:rPr>
        <w:t>Rubber flip</w:t>
      </w:r>
      <w:proofErr w:type="gramEnd"/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 flops – I own several pairs and they are a pool/beach favorite</w:t>
      </w:r>
      <w:r w:rsidR="00802D99" w:rsidRPr="00F92566">
        <w:rPr>
          <w:rFonts w:ascii="Calibri" w:eastAsia="Times New Roman" w:hAnsi="Calibri" w:cs="Times New Roman"/>
          <w:bCs/>
          <w:i/>
          <w:color w:val="222222"/>
        </w:rPr>
        <w:t xml:space="preserve">. </w:t>
      </w:r>
    </w:p>
    <w:p w:rsidR="00056DA4" w:rsidRPr="008D484B" w:rsidRDefault="00056DA4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5333FA" w:rsidRPr="00F92566" w:rsidRDefault="00056DA4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222222"/>
        </w:rPr>
      </w:pPr>
      <w:r>
        <w:rPr>
          <w:rFonts w:ascii="Calibri" w:eastAsia="Times New Roman" w:hAnsi="Calibri" w:cs="Times New Roman"/>
          <w:b/>
          <w:bCs/>
          <w:color w:val="222222"/>
        </w:rPr>
        <w:t>Favorite food: </w:t>
      </w:r>
      <w:r w:rsidR="00722294" w:rsidRPr="00F92566">
        <w:rPr>
          <w:rFonts w:ascii="Calibri" w:eastAsia="Times New Roman" w:hAnsi="Calibri" w:cs="Times New Roman"/>
          <w:bCs/>
          <w:i/>
          <w:color w:val="222222"/>
        </w:rPr>
        <w:t>It changes…but right now I am craving the “Oyster Po’boy” at Brenda’s French Soul Food.</w:t>
      </w:r>
      <w:r w:rsidR="00722294" w:rsidRPr="00F92566">
        <w:rPr>
          <w:rFonts w:ascii="Calibri" w:eastAsia="Times New Roman" w:hAnsi="Calibri" w:cs="Times New Roman"/>
          <w:bCs/>
          <w:color w:val="222222"/>
        </w:rPr>
        <w:t xml:space="preserve"> </w:t>
      </w:r>
    </w:p>
    <w:p w:rsidR="00056DA4" w:rsidRPr="008D484B" w:rsidRDefault="00056DA4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5333FA" w:rsidRPr="00F92566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Favorite movie:</w:t>
      </w:r>
      <w:r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del w:id="0" w:author="KPMG" w:date="2013-08-29T10:12:00Z">
        <w:r w:rsidR="00722294" w:rsidRPr="00F92566" w:rsidDel="0092030C">
          <w:rPr>
            <w:rFonts w:ascii="Calibri" w:eastAsia="Times New Roman" w:hAnsi="Calibri" w:cs="Times New Roman"/>
            <w:bCs/>
            <w:i/>
            <w:color w:val="222222"/>
          </w:rPr>
          <w:delText xml:space="preserve">The </w:delText>
        </w:r>
      </w:del>
      <w:commentRangeStart w:id="1"/>
      <w:r w:rsidRPr="00F92566">
        <w:rPr>
          <w:rFonts w:ascii="Calibri" w:eastAsia="Times New Roman" w:hAnsi="Calibri" w:cs="Times New Roman"/>
          <w:bCs/>
          <w:i/>
          <w:color w:val="222222"/>
        </w:rPr>
        <w:t>Inception</w:t>
      </w:r>
      <w:commentRangeEnd w:id="1"/>
      <w:r w:rsidR="0092030C">
        <w:rPr>
          <w:rStyle w:val="CommentReference"/>
        </w:rPr>
        <w:commentReference w:id="1"/>
      </w:r>
    </w:p>
    <w:p w:rsidR="00056DA4" w:rsidRPr="008D484B" w:rsidRDefault="00056DA4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5333FA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Favorite TV show:</w:t>
      </w:r>
      <w:r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>Game of Thrones</w:t>
      </w:r>
    </w:p>
    <w:p w:rsidR="00056DA4" w:rsidRPr="008D484B" w:rsidRDefault="00056DA4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i/>
          <w:color w:val="222222"/>
        </w:rPr>
      </w:pPr>
    </w:p>
    <w:p w:rsidR="005333FA" w:rsidRPr="00F92566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Greatest accomplishment:</w:t>
      </w:r>
      <w:r w:rsidR="00FC77FF"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r w:rsidR="00FC77FF" w:rsidRPr="00F92566">
        <w:rPr>
          <w:rFonts w:ascii="Calibri" w:eastAsia="Times New Roman" w:hAnsi="Calibri" w:cs="Times New Roman"/>
          <w:bCs/>
          <w:i/>
          <w:color w:val="222222"/>
        </w:rPr>
        <w:t xml:space="preserve">My greatest accomplishment would probably the adoption of a healthier and more active lifestyle. </w:t>
      </w:r>
      <w:r w:rsidR="009241AE" w:rsidRPr="00F92566">
        <w:rPr>
          <w:rFonts w:ascii="Calibri" w:eastAsia="Times New Roman" w:hAnsi="Calibri" w:cs="Times New Roman"/>
          <w:bCs/>
          <w:i/>
          <w:color w:val="222222"/>
        </w:rPr>
        <w:t>During the three years that I wor</w:t>
      </w:r>
      <w:r w:rsidR="00804A52" w:rsidRPr="00F92566">
        <w:rPr>
          <w:rFonts w:ascii="Calibri" w:eastAsia="Times New Roman" w:hAnsi="Calibri" w:cs="Times New Roman"/>
          <w:bCs/>
          <w:i/>
          <w:color w:val="222222"/>
        </w:rPr>
        <w:t>ked at KPMG, I traveled non-stop</w:t>
      </w:r>
      <w:r w:rsidR="009241AE" w:rsidRPr="00F92566">
        <w:rPr>
          <w:rFonts w:ascii="Calibri" w:eastAsia="Times New Roman" w:hAnsi="Calibri" w:cs="Times New Roman"/>
          <w:bCs/>
          <w:i/>
          <w:color w:val="222222"/>
        </w:rPr>
        <w:t xml:space="preserve"> from January to July every year. I was not used to being stationary for long periods of time and eating out three meals a day, so I gained a lot of weight. It finally hit me in 2012 that I really needed to change my diet and to find time to exercise regularly even when I am on the road. It was a life changing experience that mad</w:t>
      </w:r>
      <w:r w:rsidR="00804A52" w:rsidRPr="00F92566">
        <w:rPr>
          <w:rFonts w:ascii="Calibri" w:eastAsia="Times New Roman" w:hAnsi="Calibri" w:cs="Times New Roman"/>
          <w:bCs/>
          <w:i/>
          <w:color w:val="222222"/>
        </w:rPr>
        <w:t>e me realize how important it was</w:t>
      </w:r>
      <w:r w:rsidR="009241AE" w:rsidRPr="00F92566">
        <w:rPr>
          <w:rFonts w:ascii="Calibri" w:eastAsia="Times New Roman" w:hAnsi="Calibri" w:cs="Times New Roman"/>
          <w:bCs/>
          <w:i/>
          <w:color w:val="222222"/>
        </w:rPr>
        <w:t xml:space="preserve"> to be healthy. </w:t>
      </w:r>
    </w:p>
    <w:p w:rsidR="00FC77FF" w:rsidRPr="008D484B" w:rsidRDefault="00FC77FF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i/>
          <w:color w:val="222222"/>
        </w:rPr>
      </w:pPr>
    </w:p>
    <w:p w:rsidR="009241AE" w:rsidRPr="00056DA4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Biggest fear:</w:t>
      </w:r>
      <w:r w:rsidR="009241AE"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commentRangeStart w:id="2"/>
      <w:r w:rsidR="009241AE" w:rsidRPr="00F92566">
        <w:rPr>
          <w:rFonts w:ascii="Calibri" w:eastAsia="Times New Roman" w:hAnsi="Calibri" w:cs="Times New Roman"/>
          <w:bCs/>
          <w:i/>
          <w:color w:val="222222"/>
        </w:rPr>
        <w:t xml:space="preserve">I am afraid of </w:t>
      </w:r>
      <w:r w:rsidR="00056DA4" w:rsidRPr="00F92566">
        <w:rPr>
          <w:rFonts w:ascii="Calibri" w:eastAsia="Times New Roman" w:hAnsi="Calibri" w:cs="Times New Roman"/>
          <w:bCs/>
          <w:i/>
          <w:color w:val="222222"/>
        </w:rPr>
        <w:t xml:space="preserve">the dark and have a </w:t>
      </w:r>
      <w:r w:rsidR="00804A52" w:rsidRPr="00F92566">
        <w:rPr>
          <w:rFonts w:ascii="Calibri" w:eastAsia="Times New Roman" w:hAnsi="Calibri" w:cs="Times New Roman"/>
          <w:bCs/>
          <w:i/>
          <w:color w:val="222222"/>
        </w:rPr>
        <w:t xml:space="preserve">cute IKEA night light that I bring with me on all my business trips. I was in Utica (upstate New York and an hour’s drive from the nearest local airport) for a week and I heard from the client that one of the hotels was haunted. </w:t>
      </w:r>
      <w:r w:rsidR="0030290C" w:rsidRPr="00F92566">
        <w:rPr>
          <w:rFonts w:ascii="Calibri" w:eastAsia="Times New Roman" w:hAnsi="Calibri" w:cs="Times New Roman"/>
          <w:bCs/>
          <w:i/>
          <w:color w:val="222222"/>
        </w:rPr>
        <w:t>We drove over 50 miles on a country road surrounded by thic</w:t>
      </w:r>
      <w:r w:rsidR="00B46BC1" w:rsidRPr="00F92566">
        <w:rPr>
          <w:rFonts w:ascii="Calibri" w:eastAsia="Times New Roman" w:hAnsi="Calibri" w:cs="Times New Roman"/>
          <w:bCs/>
          <w:i/>
          <w:color w:val="222222"/>
        </w:rPr>
        <w:t xml:space="preserve">k trees that reminded me of the </w:t>
      </w:r>
      <w:r w:rsidR="0030290C" w:rsidRPr="00F92566">
        <w:rPr>
          <w:rFonts w:ascii="Calibri" w:eastAsia="Times New Roman" w:hAnsi="Calibri" w:cs="Times New Roman"/>
          <w:bCs/>
          <w:i/>
          <w:color w:val="222222"/>
        </w:rPr>
        <w:t>Forbidden Forest and it</w:t>
      </w:r>
      <w:r w:rsidR="00804A52" w:rsidRPr="00F92566">
        <w:rPr>
          <w:rFonts w:ascii="Calibri" w:eastAsia="Times New Roman" w:hAnsi="Calibri" w:cs="Times New Roman"/>
          <w:bCs/>
          <w:i/>
          <w:color w:val="222222"/>
        </w:rPr>
        <w:t xml:space="preserve"> didn’t help that the town </w:t>
      </w:r>
      <w:r w:rsidR="00B46BC1" w:rsidRPr="00F92566">
        <w:rPr>
          <w:rFonts w:ascii="Calibri" w:eastAsia="Times New Roman" w:hAnsi="Calibri" w:cs="Times New Roman"/>
          <w:bCs/>
          <w:i/>
          <w:color w:val="222222"/>
        </w:rPr>
        <w:t xml:space="preserve">itself was like </w:t>
      </w:r>
      <w:r w:rsidR="00804A52" w:rsidRPr="00F92566">
        <w:rPr>
          <w:rFonts w:ascii="Calibri" w:eastAsia="Times New Roman" w:hAnsi="Calibri" w:cs="Times New Roman"/>
          <w:bCs/>
          <w:i/>
          <w:color w:val="222222"/>
        </w:rPr>
        <w:t xml:space="preserve">a scene </w:t>
      </w:r>
      <w:r w:rsidR="00B46BC1" w:rsidRPr="00F92566">
        <w:rPr>
          <w:rFonts w:ascii="Calibri" w:eastAsia="Times New Roman" w:hAnsi="Calibri" w:cs="Times New Roman"/>
          <w:bCs/>
          <w:i/>
          <w:color w:val="222222"/>
        </w:rPr>
        <w:t>out of</w:t>
      </w:r>
      <w:r w:rsidR="00804A52" w:rsidRPr="00F92566">
        <w:rPr>
          <w:rFonts w:ascii="Calibri" w:eastAsia="Times New Roman" w:hAnsi="Calibri" w:cs="Times New Roman"/>
          <w:bCs/>
          <w:i/>
          <w:color w:val="222222"/>
        </w:rPr>
        <w:t xml:space="preserve"> Water for Elephant</w:t>
      </w:r>
      <w:r w:rsidR="00B46BC1" w:rsidRPr="00F92566">
        <w:rPr>
          <w:rFonts w:ascii="Calibri" w:eastAsia="Times New Roman" w:hAnsi="Calibri" w:cs="Times New Roman"/>
          <w:bCs/>
          <w:i/>
          <w:color w:val="222222"/>
        </w:rPr>
        <w:t>s (land sparsely populated with</w:t>
      </w:r>
      <w:r w:rsidR="00804A52" w:rsidRPr="00F92566">
        <w:rPr>
          <w:rFonts w:ascii="Calibri" w:eastAsia="Times New Roman" w:hAnsi="Calibri" w:cs="Times New Roman"/>
          <w:bCs/>
          <w:i/>
          <w:color w:val="222222"/>
        </w:rPr>
        <w:t xml:space="preserve"> buildings </w:t>
      </w:r>
      <w:r w:rsidR="00B46BC1" w:rsidRPr="00F92566">
        <w:rPr>
          <w:rFonts w:ascii="Calibri" w:eastAsia="Times New Roman" w:hAnsi="Calibri" w:cs="Times New Roman"/>
          <w:bCs/>
          <w:i/>
          <w:color w:val="222222"/>
        </w:rPr>
        <w:t>adorned with</w:t>
      </w:r>
      <w:r w:rsidR="00804A52" w:rsidRPr="00F92566">
        <w:rPr>
          <w:rFonts w:ascii="Calibri" w:eastAsia="Times New Roman" w:hAnsi="Calibri" w:cs="Times New Roman"/>
          <w:bCs/>
          <w:i/>
          <w:color w:val="222222"/>
        </w:rPr>
        <w:t xml:space="preserve"> bright circus-like lights).</w:t>
      </w:r>
      <w:commentRangeEnd w:id="2"/>
      <w:r w:rsidR="0092030C">
        <w:rPr>
          <w:rStyle w:val="CommentReference"/>
        </w:rPr>
        <w:commentReference w:id="2"/>
      </w:r>
    </w:p>
    <w:p w:rsidR="009241AE" w:rsidRPr="008D484B" w:rsidRDefault="009241AE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222222"/>
        </w:rPr>
      </w:pPr>
    </w:p>
    <w:p w:rsidR="005333FA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Favorite place you’ve ever traveled:</w:t>
      </w:r>
      <w:r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I traveled to NYC in the </w:t>
      </w:r>
      <w:r w:rsidR="00834E47" w:rsidRPr="00F92566">
        <w:rPr>
          <w:rFonts w:ascii="Calibri" w:eastAsia="Times New Roman" w:hAnsi="Calibri" w:cs="Times New Roman"/>
          <w:bCs/>
          <w:i/>
          <w:color w:val="222222"/>
        </w:rPr>
        <w:t>summer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 of 2011 and Winter/Spring of 2013 for two different projects and stayed in Manhattan for about 4 months. </w:t>
      </w:r>
      <w:r w:rsidR="00B46BC1" w:rsidRPr="00F92566">
        <w:rPr>
          <w:rFonts w:ascii="Calibri" w:eastAsia="Times New Roman" w:hAnsi="Calibri" w:cs="Times New Roman"/>
          <w:bCs/>
          <w:i/>
          <w:color w:val="222222"/>
        </w:rPr>
        <w:t>I was fascinated by how well dressed the locals were</w:t>
      </w:r>
      <w:r w:rsidR="00834E47" w:rsidRPr="00F92566">
        <w:rPr>
          <w:rFonts w:ascii="Calibri" w:eastAsia="Times New Roman" w:hAnsi="Calibri" w:cs="Times New Roman"/>
          <w:bCs/>
          <w:i/>
          <w:color w:val="222222"/>
        </w:rPr>
        <w:t xml:space="preserve"> and how amazing the food was</w:t>
      </w:r>
      <w:r w:rsidR="00B46BC1" w:rsidRPr="00F92566">
        <w:rPr>
          <w:rFonts w:ascii="Calibri" w:eastAsia="Times New Roman" w:hAnsi="Calibri" w:cs="Times New Roman"/>
          <w:bCs/>
          <w:i/>
          <w:color w:val="222222"/>
        </w:rPr>
        <w:t xml:space="preserve">. </w:t>
      </w:r>
      <w:r w:rsidR="00834E47" w:rsidRPr="00F92566">
        <w:rPr>
          <w:rFonts w:ascii="Calibri" w:eastAsia="Times New Roman" w:hAnsi="Calibri" w:cs="Times New Roman"/>
          <w:bCs/>
          <w:i/>
          <w:color w:val="222222"/>
        </w:rPr>
        <w:t xml:space="preserve">Fortunately, I was </w:t>
      </w:r>
      <w:r w:rsidR="00802D99" w:rsidRPr="00F92566">
        <w:rPr>
          <w:rFonts w:ascii="Calibri" w:eastAsia="Times New Roman" w:hAnsi="Calibri" w:cs="Times New Roman"/>
          <w:bCs/>
          <w:i/>
          <w:color w:val="222222"/>
        </w:rPr>
        <w:t>there</w:t>
      </w:r>
      <w:r w:rsidR="00834E47" w:rsidRPr="00F92566">
        <w:rPr>
          <w:rFonts w:ascii="Calibri" w:eastAsia="Times New Roman" w:hAnsi="Calibri" w:cs="Times New Roman"/>
          <w:bCs/>
          <w:i/>
          <w:color w:val="222222"/>
        </w:rPr>
        <w:t xml:space="preserve"> when the Alexander McQueen</w:t>
      </w:r>
      <w:r w:rsidR="00802D99" w:rsidRPr="00F92566">
        <w:rPr>
          <w:rFonts w:ascii="Calibri" w:eastAsia="Times New Roman" w:hAnsi="Calibri" w:cs="Times New Roman"/>
          <w:bCs/>
          <w:i/>
          <w:color w:val="222222"/>
        </w:rPr>
        <w:t xml:space="preserve"> </w:t>
      </w:r>
      <w:r w:rsidR="00834E47" w:rsidRPr="00F92566">
        <w:rPr>
          <w:rFonts w:ascii="Calibri" w:eastAsia="Times New Roman" w:hAnsi="Calibri" w:cs="Times New Roman"/>
          <w:bCs/>
          <w:i/>
          <w:color w:val="222222"/>
        </w:rPr>
        <w:t xml:space="preserve">Savage Beauty exhibit was on display at the Metropolitan Art Museum. I was absolutely in love with his work and </w:t>
      </w:r>
      <w:r w:rsidR="00802D99" w:rsidRPr="00F92566">
        <w:rPr>
          <w:rFonts w:ascii="Calibri" w:eastAsia="Times New Roman" w:hAnsi="Calibri" w:cs="Times New Roman"/>
          <w:bCs/>
          <w:i/>
          <w:color w:val="222222"/>
        </w:rPr>
        <w:t xml:space="preserve">in some ways had </w:t>
      </w:r>
      <w:r w:rsidR="00834E47" w:rsidRPr="00F92566">
        <w:rPr>
          <w:rFonts w:ascii="Calibri" w:eastAsia="Times New Roman" w:hAnsi="Calibri" w:cs="Times New Roman"/>
          <w:bCs/>
          <w:i/>
          <w:color w:val="222222"/>
        </w:rPr>
        <w:t>influenced my decision to pursue a career in the clothing industry.</w:t>
      </w:r>
    </w:p>
    <w:p w:rsidR="005333FA" w:rsidRPr="008D484B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5333FA" w:rsidRPr="00F92566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Place you haven’t been but most want to travel to:</w:t>
      </w:r>
      <w:r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Japan – I </w:t>
      </w:r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>am huge anime fan and had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 seen</w:t>
      </w:r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 xml:space="preserve"> certain aspects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 </w:t>
      </w:r>
      <w:r w:rsidR="00722294" w:rsidRPr="00F92566">
        <w:rPr>
          <w:rFonts w:ascii="Calibri" w:eastAsia="Times New Roman" w:hAnsi="Calibri" w:cs="Times New Roman"/>
          <w:bCs/>
          <w:i/>
          <w:color w:val="222222"/>
        </w:rPr>
        <w:t xml:space="preserve">of </w:t>
      </w:r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>Japanese life depicted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 in animation, but I would love to visit Japan a</w:t>
      </w:r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>nd experience the culture.</w:t>
      </w:r>
    </w:p>
    <w:p w:rsidR="005333FA" w:rsidRPr="008D484B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3653EF" w:rsidRPr="00F92566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Something you are proud of/passionate about:</w:t>
      </w:r>
      <w:r w:rsidR="003653EF"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r w:rsidR="003653EF" w:rsidRPr="00F92566">
        <w:rPr>
          <w:rFonts w:ascii="Calibri" w:eastAsia="Times New Roman" w:hAnsi="Calibri" w:cs="Times New Roman"/>
          <w:bCs/>
          <w:i/>
          <w:color w:val="222222"/>
        </w:rPr>
        <w:t>I recent</w:t>
      </w:r>
      <w:r w:rsidR="00C878D4" w:rsidRPr="00F92566">
        <w:rPr>
          <w:rFonts w:ascii="Calibri" w:eastAsia="Times New Roman" w:hAnsi="Calibri" w:cs="Times New Roman"/>
          <w:bCs/>
          <w:i/>
          <w:color w:val="222222"/>
        </w:rPr>
        <w:t>ly conquered my fear of heights through indoor climbing.</w:t>
      </w:r>
      <w:r w:rsidR="003653EF" w:rsidRPr="00F92566">
        <w:rPr>
          <w:rFonts w:ascii="Calibri" w:eastAsia="Times New Roman" w:hAnsi="Calibri" w:cs="Times New Roman"/>
          <w:bCs/>
          <w:i/>
          <w:color w:val="222222"/>
        </w:rPr>
        <w:t xml:space="preserve"> </w:t>
      </w:r>
      <w:r w:rsidR="00C878D4" w:rsidRPr="00F92566">
        <w:rPr>
          <w:rFonts w:ascii="Calibri" w:eastAsia="Times New Roman" w:hAnsi="Calibri" w:cs="Times New Roman"/>
          <w:bCs/>
          <w:i/>
          <w:color w:val="222222"/>
        </w:rPr>
        <w:t xml:space="preserve">I was first introduced to bouldering and enjoyed the </w:t>
      </w:r>
      <w:r w:rsidR="00D52F33" w:rsidRPr="00F92566">
        <w:rPr>
          <w:rFonts w:ascii="Calibri" w:eastAsia="Times New Roman" w:hAnsi="Calibri" w:cs="Times New Roman"/>
          <w:bCs/>
          <w:i/>
          <w:color w:val="222222"/>
        </w:rPr>
        <w:t>challenge, but</w:t>
      </w:r>
      <w:r w:rsidR="00C878D4" w:rsidRPr="00F92566">
        <w:rPr>
          <w:rFonts w:ascii="Calibri" w:eastAsia="Times New Roman" w:hAnsi="Calibri" w:cs="Times New Roman"/>
          <w:bCs/>
          <w:i/>
          <w:color w:val="222222"/>
        </w:rPr>
        <w:t xml:space="preserve"> was uncomfortable with the idea of free falling sev</w:t>
      </w:r>
      <w:r w:rsidR="00D52F33" w:rsidRPr="00F92566">
        <w:rPr>
          <w:rFonts w:ascii="Calibri" w:eastAsia="Times New Roman" w:hAnsi="Calibri" w:cs="Times New Roman"/>
          <w:bCs/>
          <w:i/>
          <w:color w:val="222222"/>
        </w:rPr>
        <w:t xml:space="preserve">eral feet, so </w:t>
      </w:r>
      <w:r w:rsidR="00B83AA5" w:rsidRPr="00F92566">
        <w:rPr>
          <w:rFonts w:ascii="Calibri" w:eastAsia="Times New Roman" w:hAnsi="Calibri" w:cs="Times New Roman"/>
          <w:bCs/>
          <w:i/>
          <w:color w:val="222222"/>
        </w:rPr>
        <w:t xml:space="preserve">I thought top rope climbing might be a better idea since I wouldn’t fall </w:t>
      </w:r>
      <w:r w:rsidR="00B83AA5" w:rsidRPr="00F92566">
        <w:rPr>
          <w:rFonts w:ascii="Calibri" w:eastAsia="Times New Roman" w:hAnsi="Calibri" w:cs="Times New Roman"/>
          <w:bCs/>
          <w:i/>
          <w:color w:val="222222"/>
        </w:rPr>
        <w:lastRenderedPageBreak/>
        <w:t xml:space="preserve">more than a few inches. </w:t>
      </w:r>
      <w:r w:rsidR="00D52F33" w:rsidRPr="00F92566">
        <w:rPr>
          <w:rFonts w:ascii="Calibri" w:eastAsia="Times New Roman" w:hAnsi="Calibri" w:cs="Times New Roman"/>
          <w:bCs/>
          <w:i/>
          <w:color w:val="222222"/>
        </w:rPr>
        <w:t xml:space="preserve">I was initially terrified and envisioned these what could go wrong scenarios happening (e.g. knot </w:t>
      </w:r>
      <w:r w:rsidR="00B83AA5" w:rsidRPr="00F92566">
        <w:rPr>
          <w:rFonts w:ascii="Calibri" w:eastAsia="Times New Roman" w:hAnsi="Calibri" w:cs="Times New Roman"/>
          <w:bCs/>
          <w:i/>
          <w:color w:val="222222"/>
        </w:rPr>
        <w:t>come</w:t>
      </w:r>
      <w:r w:rsidR="00D52F33" w:rsidRPr="00F92566">
        <w:rPr>
          <w:rFonts w:ascii="Calibri" w:eastAsia="Times New Roman" w:hAnsi="Calibri" w:cs="Times New Roman"/>
          <w:bCs/>
          <w:i/>
          <w:color w:val="222222"/>
        </w:rPr>
        <w:t>s</w:t>
      </w:r>
      <w:r w:rsidR="00B83AA5" w:rsidRPr="00F92566">
        <w:rPr>
          <w:rFonts w:ascii="Calibri" w:eastAsia="Times New Roman" w:hAnsi="Calibri" w:cs="Times New Roman"/>
          <w:bCs/>
          <w:i/>
          <w:color w:val="222222"/>
        </w:rPr>
        <w:t xml:space="preserve"> lose, </w:t>
      </w:r>
      <w:r w:rsidR="00D52F33" w:rsidRPr="00F92566">
        <w:rPr>
          <w:rFonts w:ascii="Calibri" w:eastAsia="Times New Roman" w:hAnsi="Calibri" w:cs="Times New Roman"/>
          <w:bCs/>
          <w:i/>
          <w:color w:val="222222"/>
        </w:rPr>
        <w:t>anchor system breaks,</w:t>
      </w:r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 xml:space="preserve"> </w:t>
      </w:r>
      <w:proofErr w:type="spellStart"/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>belayer</w:t>
      </w:r>
      <w:proofErr w:type="spellEnd"/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 xml:space="preserve"> falls asleep, </w:t>
      </w:r>
      <w:proofErr w:type="spellStart"/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>etc</w:t>
      </w:r>
      <w:proofErr w:type="spellEnd"/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 xml:space="preserve">), but learned to avoid looking down until I reached the top and removed some of that fear. </w:t>
      </w:r>
    </w:p>
    <w:p w:rsidR="00B83AA5" w:rsidRPr="008D484B" w:rsidRDefault="00B83AA5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5333FA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Favorite celeb:</w:t>
      </w:r>
      <w:r w:rsidR="00BB6D90"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r w:rsidR="007905A7" w:rsidRPr="00F92566">
        <w:rPr>
          <w:rFonts w:ascii="Calibri" w:eastAsia="Times New Roman" w:hAnsi="Calibri" w:cs="Times New Roman"/>
          <w:bCs/>
          <w:i/>
          <w:color w:val="222222"/>
        </w:rPr>
        <w:t xml:space="preserve">I love </w:t>
      </w:r>
      <w:r w:rsidR="00BB6D90" w:rsidRPr="00F92566">
        <w:rPr>
          <w:rFonts w:ascii="Calibri" w:eastAsia="Times New Roman" w:hAnsi="Calibri" w:cs="Times New Roman"/>
          <w:bCs/>
          <w:i/>
          <w:color w:val="222222"/>
        </w:rPr>
        <w:t xml:space="preserve">Johnny Depp for </w:t>
      </w:r>
      <w:r w:rsidR="007905A7" w:rsidRPr="00F92566">
        <w:rPr>
          <w:rFonts w:ascii="Calibri" w:eastAsia="Times New Roman" w:hAnsi="Calibri" w:cs="Times New Roman"/>
          <w:bCs/>
          <w:i/>
          <w:color w:val="222222"/>
        </w:rPr>
        <w:t>his eccentric and quirky personality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 in Pirates of the </w:t>
      </w:r>
      <w:r w:rsidR="007905A7" w:rsidRPr="00F92566">
        <w:rPr>
          <w:rFonts w:ascii="Calibri" w:eastAsia="Times New Roman" w:hAnsi="Calibri" w:cs="Times New Roman"/>
          <w:bCs/>
          <w:i/>
          <w:color w:val="222222"/>
        </w:rPr>
        <w:t>Caribbean</w:t>
      </w:r>
      <w:r w:rsidR="00BB6D90" w:rsidRPr="00F92566">
        <w:rPr>
          <w:rFonts w:ascii="Calibri" w:eastAsia="Times New Roman" w:hAnsi="Calibri" w:cs="Times New Roman"/>
          <w:bCs/>
          <w:i/>
          <w:color w:val="222222"/>
        </w:rPr>
        <w:t xml:space="preserve"> and</w:t>
      </w:r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 xml:space="preserve"> in the</w:t>
      </w:r>
      <w:r w:rsidR="007905A7" w:rsidRPr="00F92566">
        <w:rPr>
          <w:rFonts w:ascii="Calibri" w:eastAsia="Times New Roman" w:hAnsi="Calibri" w:cs="Times New Roman"/>
          <w:bCs/>
          <w:i/>
          <w:color w:val="222222"/>
        </w:rPr>
        <w:t xml:space="preserve"> Tim Burton </w:t>
      </w:r>
      <w:r w:rsidR="00C36800" w:rsidRPr="00F92566">
        <w:rPr>
          <w:rFonts w:ascii="Calibri" w:eastAsia="Times New Roman" w:hAnsi="Calibri" w:cs="Times New Roman"/>
          <w:bCs/>
          <w:i/>
          <w:color w:val="222222"/>
        </w:rPr>
        <w:t>creations.</w:t>
      </w:r>
    </w:p>
    <w:p w:rsidR="0065183B" w:rsidRPr="008D484B" w:rsidRDefault="0065183B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65183B" w:rsidRPr="00F92566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Interesting fact #1:</w:t>
      </w:r>
      <w:r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commentRangeStart w:id="3"/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My right ear is actually considerably larger </w:t>
      </w:r>
      <w:r w:rsidR="00F70D5B" w:rsidRPr="00F92566">
        <w:rPr>
          <w:rFonts w:ascii="Calibri" w:eastAsia="Times New Roman" w:hAnsi="Calibri" w:cs="Times New Roman"/>
          <w:bCs/>
          <w:i/>
          <w:color w:val="222222"/>
        </w:rPr>
        <w:t xml:space="preserve">than my left ear and it wasn’t until college when the earplug in my left ear kept falling out that I realized </w:t>
      </w:r>
      <w:r w:rsidRPr="00F92566">
        <w:rPr>
          <w:rFonts w:ascii="Calibri" w:eastAsia="Times New Roman" w:hAnsi="Calibri" w:cs="Times New Roman"/>
          <w:bCs/>
          <w:i/>
          <w:color w:val="222222"/>
        </w:rPr>
        <w:t xml:space="preserve">they were not of the same size. </w:t>
      </w:r>
      <w:commentRangeEnd w:id="3"/>
      <w:r w:rsidR="0092030C">
        <w:rPr>
          <w:rStyle w:val="CommentReference"/>
        </w:rPr>
        <w:commentReference w:id="3"/>
      </w:r>
    </w:p>
    <w:p w:rsidR="00056DA4" w:rsidRPr="008D484B" w:rsidRDefault="00056DA4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bCs/>
          <w:i/>
          <w:color w:val="222222"/>
        </w:rPr>
      </w:pPr>
    </w:p>
    <w:p w:rsidR="005333FA" w:rsidRPr="00F92566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Cs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Interesting fact #2:</w:t>
      </w:r>
      <w:r w:rsidR="00F70D5B"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commentRangeStart w:id="4"/>
      <w:r w:rsidR="00BB6D90" w:rsidRPr="00F92566">
        <w:rPr>
          <w:rFonts w:ascii="Calibri" w:eastAsia="Times New Roman" w:hAnsi="Calibri" w:cs="Times New Roman"/>
          <w:bCs/>
          <w:i/>
          <w:color w:val="222222"/>
        </w:rPr>
        <w:t xml:space="preserve">I am directionally challenged and often carry a map (before the advent of </w:t>
      </w:r>
      <w:proofErr w:type="spellStart"/>
      <w:r w:rsidR="00BB6D90" w:rsidRPr="00F92566">
        <w:rPr>
          <w:rFonts w:ascii="Calibri" w:eastAsia="Times New Roman" w:hAnsi="Calibri" w:cs="Times New Roman"/>
          <w:bCs/>
          <w:i/>
          <w:color w:val="222222"/>
        </w:rPr>
        <w:t>iphones</w:t>
      </w:r>
      <w:proofErr w:type="spellEnd"/>
      <w:r w:rsidR="00BB6D90" w:rsidRPr="00F92566">
        <w:rPr>
          <w:rFonts w:ascii="Calibri" w:eastAsia="Times New Roman" w:hAnsi="Calibri" w:cs="Times New Roman"/>
          <w:bCs/>
          <w:i/>
          <w:color w:val="222222"/>
        </w:rPr>
        <w:t xml:space="preserve">) or have </w:t>
      </w:r>
      <w:proofErr w:type="spellStart"/>
      <w:r w:rsidR="00BB6D90" w:rsidRPr="00F92566">
        <w:rPr>
          <w:rFonts w:ascii="Calibri" w:eastAsia="Times New Roman" w:hAnsi="Calibri" w:cs="Times New Roman"/>
          <w:bCs/>
          <w:i/>
          <w:color w:val="222222"/>
        </w:rPr>
        <w:t>google</w:t>
      </w:r>
      <w:proofErr w:type="spellEnd"/>
      <w:r w:rsidR="00BB6D90" w:rsidRPr="00F92566">
        <w:rPr>
          <w:rFonts w:ascii="Calibri" w:eastAsia="Times New Roman" w:hAnsi="Calibri" w:cs="Times New Roman"/>
          <w:bCs/>
          <w:i/>
          <w:color w:val="222222"/>
        </w:rPr>
        <w:t xml:space="preserve"> maps ready </w:t>
      </w:r>
      <w:r w:rsidR="00E94D85" w:rsidRPr="00F92566">
        <w:rPr>
          <w:rFonts w:ascii="Calibri" w:eastAsia="Times New Roman" w:hAnsi="Calibri" w:cs="Times New Roman"/>
          <w:bCs/>
          <w:i/>
          <w:color w:val="222222"/>
        </w:rPr>
        <w:t xml:space="preserve">whenever </w:t>
      </w:r>
      <w:r w:rsidR="00CB02D7" w:rsidRPr="00F92566">
        <w:rPr>
          <w:rFonts w:ascii="Calibri" w:eastAsia="Times New Roman" w:hAnsi="Calibri" w:cs="Times New Roman"/>
          <w:bCs/>
          <w:i/>
          <w:color w:val="222222"/>
        </w:rPr>
        <w:t>I travel</w:t>
      </w:r>
      <w:r w:rsidR="00E94D85" w:rsidRPr="00F92566">
        <w:rPr>
          <w:rFonts w:ascii="Calibri" w:eastAsia="Times New Roman" w:hAnsi="Calibri" w:cs="Times New Roman"/>
          <w:bCs/>
          <w:i/>
          <w:color w:val="222222"/>
        </w:rPr>
        <w:t xml:space="preserve"> as I am often lost without one. Friends who are aware of my sense of direction often offer to navigate. </w:t>
      </w:r>
      <w:commentRangeEnd w:id="4"/>
      <w:r w:rsidR="0092030C">
        <w:rPr>
          <w:rStyle w:val="CommentReference"/>
        </w:rPr>
        <w:commentReference w:id="4"/>
      </w:r>
      <w:r w:rsidR="00CB02D7" w:rsidRPr="00F92566">
        <w:rPr>
          <w:rFonts w:ascii="Calibri" w:eastAsia="Times New Roman" w:hAnsi="Calibri" w:cs="Times New Roman"/>
          <w:bCs/>
          <w:i/>
          <w:color w:val="222222"/>
        </w:rPr>
        <w:t xml:space="preserve">As a gaming nerd I </w:t>
      </w:r>
      <w:r w:rsidR="00E94D85" w:rsidRPr="00F92566">
        <w:rPr>
          <w:rFonts w:ascii="Calibri" w:eastAsia="Times New Roman" w:hAnsi="Calibri" w:cs="Times New Roman"/>
          <w:bCs/>
          <w:i/>
          <w:color w:val="222222"/>
        </w:rPr>
        <w:t>would</w:t>
      </w:r>
      <w:r w:rsidR="00F70D5B" w:rsidRPr="00F92566">
        <w:rPr>
          <w:rFonts w:ascii="Calibri" w:eastAsia="Times New Roman" w:hAnsi="Calibri" w:cs="Times New Roman"/>
          <w:bCs/>
          <w:i/>
          <w:color w:val="222222"/>
        </w:rPr>
        <w:t xml:space="preserve"> </w:t>
      </w:r>
      <w:r w:rsidR="00E94D85" w:rsidRPr="00F92566">
        <w:rPr>
          <w:rFonts w:ascii="Calibri" w:eastAsia="Times New Roman" w:hAnsi="Calibri" w:cs="Times New Roman"/>
          <w:bCs/>
          <w:i/>
          <w:color w:val="222222"/>
        </w:rPr>
        <w:t>take</w:t>
      </w:r>
      <w:r w:rsidR="00CB02D7" w:rsidRPr="00F92566">
        <w:rPr>
          <w:rFonts w:ascii="Calibri" w:eastAsia="Times New Roman" w:hAnsi="Calibri" w:cs="Times New Roman"/>
          <w:bCs/>
          <w:i/>
          <w:color w:val="222222"/>
        </w:rPr>
        <w:t xml:space="preserve"> my </w:t>
      </w:r>
      <w:r w:rsidR="00E94D85" w:rsidRPr="00F92566">
        <w:rPr>
          <w:rFonts w:ascii="Calibri" w:eastAsia="Times New Roman" w:hAnsi="Calibri" w:cs="Times New Roman"/>
          <w:bCs/>
          <w:i/>
          <w:color w:val="222222"/>
        </w:rPr>
        <w:t xml:space="preserve">avatar through the same part of the </w:t>
      </w:r>
      <w:r w:rsidR="00BB6D90" w:rsidRPr="00F92566">
        <w:rPr>
          <w:rFonts w:ascii="Calibri" w:eastAsia="Times New Roman" w:hAnsi="Calibri" w:cs="Times New Roman"/>
          <w:bCs/>
          <w:i/>
          <w:color w:val="222222"/>
        </w:rPr>
        <w:t xml:space="preserve">dungeon </w:t>
      </w:r>
      <w:r w:rsidR="00E94D85" w:rsidRPr="00F92566">
        <w:rPr>
          <w:rFonts w:ascii="Calibri" w:eastAsia="Times New Roman" w:hAnsi="Calibri" w:cs="Times New Roman"/>
          <w:bCs/>
          <w:i/>
          <w:color w:val="222222"/>
        </w:rPr>
        <w:t xml:space="preserve">several </w:t>
      </w:r>
      <w:r w:rsidR="00BB6D90" w:rsidRPr="00F92566">
        <w:rPr>
          <w:rFonts w:ascii="Calibri" w:eastAsia="Times New Roman" w:hAnsi="Calibri" w:cs="Times New Roman"/>
          <w:bCs/>
          <w:i/>
          <w:color w:val="222222"/>
        </w:rPr>
        <w:t>times before realizing</w:t>
      </w:r>
      <w:r w:rsidR="00E94D85" w:rsidRPr="00F92566">
        <w:rPr>
          <w:rFonts w:ascii="Calibri" w:eastAsia="Times New Roman" w:hAnsi="Calibri" w:cs="Times New Roman"/>
          <w:bCs/>
          <w:i/>
          <w:color w:val="222222"/>
        </w:rPr>
        <w:t xml:space="preserve"> I was not discovering new terr</w:t>
      </w:r>
      <w:r w:rsidR="00CB02D7" w:rsidRPr="00F92566">
        <w:rPr>
          <w:rFonts w:ascii="Calibri" w:eastAsia="Times New Roman" w:hAnsi="Calibri" w:cs="Times New Roman"/>
          <w:bCs/>
          <w:i/>
          <w:color w:val="222222"/>
        </w:rPr>
        <w:t>itory. Whenever I shared a console with my cousin, I would specialize in “battle” and she would “navigate”</w:t>
      </w:r>
      <w:r w:rsidR="0065183B" w:rsidRPr="00F92566">
        <w:rPr>
          <w:rFonts w:ascii="Calibri" w:eastAsia="Times New Roman" w:hAnsi="Calibri" w:cs="Times New Roman"/>
          <w:bCs/>
          <w:i/>
          <w:color w:val="222222"/>
        </w:rPr>
        <w:t>.</w:t>
      </w:r>
    </w:p>
    <w:p w:rsidR="0065183B" w:rsidRPr="008D484B" w:rsidRDefault="0065183B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5333FA" w:rsidRPr="008D484B" w:rsidRDefault="005333FA" w:rsidP="005333FA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i/>
          <w:color w:val="222222"/>
        </w:rPr>
      </w:pPr>
      <w:r w:rsidRPr="008D484B">
        <w:rPr>
          <w:rFonts w:ascii="Calibri" w:eastAsia="Times New Roman" w:hAnsi="Calibri" w:cs="Times New Roman"/>
          <w:b/>
          <w:bCs/>
          <w:color w:val="222222"/>
        </w:rPr>
        <w:t>Interesting fact #3:</w:t>
      </w:r>
      <w:r w:rsidR="0065183B">
        <w:rPr>
          <w:rFonts w:ascii="Calibri" w:eastAsia="Times New Roman" w:hAnsi="Calibri" w:cs="Times New Roman"/>
          <w:b/>
          <w:bCs/>
          <w:color w:val="222222"/>
        </w:rPr>
        <w:t xml:space="preserve"> </w:t>
      </w:r>
      <w:r w:rsidR="0065183B" w:rsidRPr="00F92566">
        <w:rPr>
          <w:rFonts w:ascii="Calibri" w:eastAsia="Times New Roman" w:hAnsi="Calibri" w:cs="Times New Roman"/>
          <w:bCs/>
          <w:i/>
          <w:color w:val="222222"/>
        </w:rPr>
        <w:t>I love to experiment with different ingredients and flavors in my cooking</w:t>
      </w:r>
      <w:r w:rsidR="003653EF" w:rsidRPr="00F92566">
        <w:rPr>
          <w:rFonts w:ascii="Calibri" w:eastAsia="Times New Roman" w:hAnsi="Calibri" w:cs="Times New Roman"/>
          <w:bCs/>
          <w:i/>
          <w:color w:val="222222"/>
        </w:rPr>
        <w:t>. I also like to make diet versions of my favorite foods. Some dishes were amazing with the substitutions, but others not so great (e.g. rock hard butter-less green tea cookies).</w:t>
      </w:r>
    </w:p>
    <w:p w:rsidR="008209CE" w:rsidRDefault="0092030C"/>
    <w:sectPr w:rsidR="008209CE" w:rsidSect="00D01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PMG" w:date="2013-08-29T10:12:00Z" w:initials="KPMG">
    <w:p w:rsidR="0092030C" w:rsidRDefault="0092030C">
      <w:pPr>
        <w:pStyle w:val="CommentText"/>
      </w:pPr>
      <w:r>
        <w:rPr>
          <w:rStyle w:val="CommentReference"/>
        </w:rPr>
        <w:annotationRef/>
      </w:r>
      <w:r>
        <w:t xml:space="preserve">You mean inception the </w:t>
      </w:r>
      <w:proofErr w:type="spellStart"/>
      <w:r>
        <w:t>leo</w:t>
      </w:r>
      <w:proofErr w:type="spellEnd"/>
      <w:r>
        <w:t xml:space="preserve"> </w:t>
      </w:r>
      <w:proofErr w:type="spellStart"/>
      <w:r>
        <w:t>dicaprio</w:t>
      </w:r>
      <w:proofErr w:type="spellEnd"/>
      <w:r>
        <w:t xml:space="preserve"> movie or something else</w:t>
      </w:r>
    </w:p>
  </w:comment>
  <w:comment w:id="2" w:author="KPMG" w:date="2013-08-29T10:14:00Z" w:initials="KPMG">
    <w:p w:rsidR="0092030C" w:rsidRDefault="0092030C">
      <w:pPr>
        <w:pStyle w:val="CommentText"/>
      </w:pPr>
      <w:r>
        <w:rPr>
          <w:rStyle w:val="CommentReference"/>
        </w:rPr>
        <w:annotationRef/>
      </w:r>
      <w:r>
        <w:t>I guess this is pretty funny but I wonder what the people that will read this will think</w:t>
      </w:r>
    </w:p>
  </w:comment>
  <w:comment w:id="3" w:author="KPMG" w:date="2013-08-29T10:15:00Z" w:initials="KPMG">
    <w:p w:rsidR="0092030C" w:rsidRDefault="0092030C">
      <w:pPr>
        <w:pStyle w:val="CommentText"/>
      </w:pPr>
      <w:r>
        <w:rPr>
          <w:rStyle w:val="CommentReference"/>
        </w:rPr>
        <w:annotationRef/>
      </w:r>
      <w:r>
        <w:t>You talking about your like ear hole or like your actual ear? Just asking</w:t>
      </w:r>
    </w:p>
  </w:comment>
  <w:comment w:id="4" w:author="KPMG" w:date="2013-08-29T10:16:00Z" w:initials="KPMG">
    <w:p w:rsidR="0092030C" w:rsidRDefault="0092030C">
      <w:pPr>
        <w:pStyle w:val="CommentText"/>
      </w:pPr>
      <w:r>
        <w:rPr>
          <w:rStyle w:val="CommentReference"/>
        </w:rPr>
        <w:annotationRef/>
      </w:r>
      <w:r>
        <w:t xml:space="preserve">A lot of this makes you sound </w:t>
      </w:r>
      <w:proofErr w:type="spellStart"/>
      <w:r>
        <w:t>kinda</w:t>
      </w:r>
      <w:proofErr w:type="spellEnd"/>
      <w:r>
        <w:t xml:space="preserve"> like a dope. I guess it depends on what you are going for. Like maybe you are trying to break the tension or something or make it seem like </w:t>
      </w:r>
      <w:proofErr w:type="spellStart"/>
      <w:r>
        <w:t>youre</w:t>
      </w:r>
      <w:proofErr w:type="spellEnd"/>
      <w:r>
        <w:t xml:space="preserve"> not a threat? </w:t>
      </w:r>
      <w:r>
        <w:t>What are you going for?</w:t>
      </w:r>
      <w:bookmarkStart w:id="5" w:name="_GoBack"/>
      <w:bookmarkEnd w:id="5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33FA"/>
    <w:rsid w:val="00056DA4"/>
    <w:rsid w:val="002B5048"/>
    <w:rsid w:val="0030290C"/>
    <w:rsid w:val="003653EF"/>
    <w:rsid w:val="003B0A05"/>
    <w:rsid w:val="005333FA"/>
    <w:rsid w:val="00602A68"/>
    <w:rsid w:val="0065183B"/>
    <w:rsid w:val="00722294"/>
    <w:rsid w:val="007905A7"/>
    <w:rsid w:val="00802D99"/>
    <w:rsid w:val="00804A52"/>
    <w:rsid w:val="00834E47"/>
    <w:rsid w:val="0092030C"/>
    <w:rsid w:val="009241AE"/>
    <w:rsid w:val="00A00B2B"/>
    <w:rsid w:val="00A23C6D"/>
    <w:rsid w:val="00B46BC1"/>
    <w:rsid w:val="00B83AA5"/>
    <w:rsid w:val="00BB6D90"/>
    <w:rsid w:val="00C36800"/>
    <w:rsid w:val="00C878D4"/>
    <w:rsid w:val="00CB02D7"/>
    <w:rsid w:val="00D01C12"/>
    <w:rsid w:val="00D52F33"/>
    <w:rsid w:val="00DF3ACD"/>
    <w:rsid w:val="00E94D85"/>
    <w:rsid w:val="00F6581D"/>
    <w:rsid w:val="00F70D5B"/>
    <w:rsid w:val="00F92566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0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0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0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chocobogummy</dc:creator>
  <cp:lastModifiedBy>KPMG</cp:lastModifiedBy>
  <cp:revision>4</cp:revision>
  <dcterms:created xsi:type="dcterms:W3CDTF">2013-08-29T16:57:00Z</dcterms:created>
  <dcterms:modified xsi:type="dcterms:W3CDTF">2013-08-29T17:16:00Z</dcterms:modified>
</cp:coreProperties>
</file>