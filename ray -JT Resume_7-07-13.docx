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AD9" w:rsidRPr="00086371" w:rsidRDefault="00393A58" w:rsidP="00F61872">
      <w:pPr>
        <w:spacing w:after="0" w:line="240" w:lineRule="auto"/>
        <w:rPr>
          <w:rFonts w:ascii="Garamond" w:hAnsi="Garamond"/>
          <w:sz w:val="40"/>
          <w:szCs w:val="40"/>
        </w:rPr>
      </w:pPr>
      <w:r>
        <w:rPr>
          <w:rFonts w:ascii="Garamond" w:hAnsi="Garamond"/>
          <w:sz w:val="40"/>
          <w:szCs w:val="40"/>
        </w:rPr>
        <w:t>Ray</w:t>
      </w:r>
      <w:r w:rsidR="008F0AD9" w:rsidRPr="00086371">
        <w:rPr>
          <w:rFonts w:ascii="Garamond" w:hAnsi="Garamond"/>
          <w:sz w:val="40"/>
          <w:szCs w:val="40"/>
        </w:rPr>
        <w:t xml:space="preserve"> Lin</w:t>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471D77">
        <w:rPr>
          <w:rFonts w:ascii="Garamond" w:hAnsi="Garamond"/>
          <w:sz w:val="40"/>
          <w:szCs w:val="40"/>
        </w:rPr>
        <w:tab/>
      </w:r>
      <w:r>
        <w:rPr>
          <w:rFonts w:ascii="Garamond" w:hAnsi="Garamond"/>
          <w:sz w:val="40"/>
          <w:szCs w:val="40"/>
        </w:rPr>
        <w:tab/>
      </w:r>
      <w:r w:rsidR="00471D77" w:rsidRPr="00471D77">
        <w:rPr>
          <w:rFonts w:ascii="Garamond" w:hAnsi="Garamond"/>
          <w:sz w:val="24"/>
          <w:szCs w:val="24"/>
        </w:rPr>
        <w:t>(714) 333-6310</w:t>
      </w:r>
    </w:p>
    <w:p w:rsidR="00F61872" w:rsidRDefault="00471D77" w:rsidP="00F61872">
      <w:pPr>
        <w:pBdr>
          <w:bottom w:val="single" w:sz="18" w:space="1" w:color="auto"/>
        </w:pBdr>
        <w:tabs>
          <w:tab w:val="right" w:pos="10800"/>
        </w:tabs>
        <w:spacing w:after="0" w:line="240" w:lineRule="auto"/>
        <w:rPr>
          <w:rFonts w:ascii="Garamond" w:hAnsi="Garamond"/>
          <w:sz w:val="24"/>
          <w:szCs w:val="24"/>
        </w:rPr>
      </w:pPr>
      <w:r>
        <w:rPr>
          <w:rFonts w:ascii="Garamond" w:hAnsi="Garamond"/>
          <w:sz w:val="24"/>
          <w:szCs w:val="24"/>
        </w:rPr>
        <w:t>San Francisco, CA</w:t>
      </w:r>
      <w:r w:rsidR="00F61872">
        <w:rPr>
          <w:rFonts w:ascii="Garamond" w:hAnsi="Garamond"/>
          <w:sz w:val="24"/>
          <w:szCs w:val="24"/>
        </w:rPr>
        <w:tab/>
      </w:r>
      <w:hyperlink r:id="rId5" w:history="1">
        <w:r w:rsidR="00F61872">
          <w:rPr>
            <w:rStyle w:val="Hyperlink"/>
            <w:rFonts w:ascii="Garamond" w:hAnsi="Garamond"/>
            <w:sz w:val="24"/>
            <w:szCs w:val="24"/>
          </w:rPr>
          <w:t>raytlin@gmail.com</w:t>
        </w:r>
      </w:hyperlink>
    </w:p>
    <w:p w:rsidR="00D278D4" w:rsidRDefault="00D278D4" w:rsidP="00F61872">
      <w:pPr>
        <w:pBdr>
          <w:bottom w:val="single" w:sz="6" w:space="1" w:color="auto"/>
        </w:pBdr>
        <w:tabs>
          <w:tab w:val="right" w:pos="10800"/>
        </w:tabs>
        <w:spacing w:after="0" w:line="240" w:lineRule="auto"/>
        <w:rPr>
          <w:sz w:val="24"/>
          <w:szCs w:val="24"/>
        </w:rPr>
      </w:pPr>
    </w:p>
    <w:p w:rsidR="00D278D4" w:rsidRDefault="00D278D4" w:rsidP="00D278D4">
      <w:pPr>
        <w:pBdr>
          <w:bottom w:val="single" w:sz="6" w:space="1" w:color="auto"/>
        </w:pBdr>
        <w:spacing w:after="0" w:line="240" w:lineRule="auto"/>
        <w:rPr>
          <w:sz w:val="24"/>
          <w:szCs w:val="24"/>
        </w:rPr>
      </w:pPr>
      <w:r>
        <w:rPr>
          <w:sz w:val="24"/>
          <w:szCs w:val="24"/>
        </w:rPr>
        <w:t xml:space="preserve">EXPERIENCE </w:t>
      </w:r>
    </w:p>
    <w:p w:rsidR="00D278D4" w:rsidRPr="00A90273" w:rsidRDefault="00D278D4" w:rsidP="00D278D4">
      <w:pPr>
        <w:spacing w:after="0" w:line="240" w:lineRule="auto"/>
      </w:pPr>
      <w:r>
        <w:rPr>
          <w:b/>
          <w:sz w:val="24"/>
          <w:szCs w:val="24"/>
        </w:rPr>
        <w:t>KPMG LLP</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A90273">
        <w:t>October 2010-Present</w:t>
      </w:r>
    </w:p>
    <w:p w:rsidR="00D278D4" w:rsidRDefault="00D278D4" w:rsidP="00D278D4">
      <w:pPr>
        <w:spacing w:after="0" w:line="240" w:lineRule="auto"/>
        <w:rPr>
          <w:b/>
        </w:rPr>
      </w:pPr>
      <w:r>
        <w:rPr>
          <w:b/>
        </w:rPr>
        <w:t>Senior Associate</w:t>
      </w:r>
      <w:r w:rsidRPr="00A90273">
        <w:rPr>
          <w:b/>
        </w:rPr>
        <w:t xml:space="preserve">, </w:t>
      </w:r>
      <w:r>
        <w:rPr>
          <w:b/>
        </w:rPr>
        <w:t xml:space="preserve">Management Consulting - </w:t>
      </w:r>
      <w:r w:rsidRPr="00A90273">
        <w:rPr>
          <w:b/>
        </w:rPr>
        <w:t>Financial Management</w:t>
      </w:r>
      <w:r w:rsidRPr="006C44E7">
        <w:t xml:space="preserve"> </w:t>
      </w:r>
      <w:r>
        <w:tab/>
      </w:r>
      <w:r>
        <w:tab/>
      </w:r>
      <w:r>
        <w:tab/>
      </w:r>
      <w:r>
        <w:tab/>
      </w:r>
      <w:r w:rsidRPr="00A90273">
        <w:t>San Francisco, CA</w:t>
      </w:r>
    </w:p>
    <w:p w:rsidR="00D278D4" w:rsidRPr="00471D77" w:rsidRDefault="00D278D4" w:rsidP="00D278D4">
      <w:pPr>
        <w:numPr>
          <w:ilvl w:val="0"/>
          <w:numId w:val="15"/>
        </w:numPr>
        <w:spacing w:after="0" w:line="240" w:lineRule="auto"/>
        <w:rPr>
          <w:sz w:val="20"/>
          <w:szCs w:val="20"/>
          <w:u w:val="single"/>
        </w:rPr>
      </w:pPr>
      <w:r>
        <w:rPr>
          <w:sz w:val="20"/>
          <w:szCs w:val="20"/>
          <w:u w:val="single"/>
        </w:rPr>
        <w:t>Toyota North America - Assistant Project Manager, Financial Systems Implementation</w:t>
      </w:r>
    </w:p>
    <w:p w:rsidR="00D278D4" w:rsidRPr="00471D77" w:rsidRDefault="00D278D4" w:rsidP="00D278D4">
      <w:pPr>
        <w:numPr>
          <w:ilvl w:val="1"/>
          <w:numId w:val="15"/>
        </w:numPr>
        <w:spacing w:after="0" w:line="240" w:lineRule="auto"/>
      </w:pPr>
      <w:r w:rsidRPr="00C94ECA">
        <w:rPr>
          <w:sz w:val="20"/>
          <w:szCs w:val="20"/>
        </w:rPr>
        <w:t xml:space="preserve">Created the detailed project plan to </w:t>
      </w:r>
      <w:r>
        <w:rPr>
          <w:sz w:val="20"/>
          <w:szCs w:val="20"/>
        </w:rPr>
        <w:t>implement a new planning, budgeting and forecasting system (Hyperion Planning) for</w:t>
      </w:r>
      <w:r w:rsidRPr="00C94ECA">
        <w:rPr>
          <w:sz w:val="20"/>
          <w:szCs w:val="20"/>
        </w:rPr>
        <w:t xml:space="preserve"> the North American manufacturing centers </w:t>
      </w:r>
    </w:p>
    <w:p w:rsidR="00D278D4" w:rsidRPr="00471D77" w:rsidRDefault="00D278D4" w:rsidP="00D278D4">
      <w:pPr>
        <w:numPr>
          <w:ilvl w:val="1"/>
          <w:numId w:val="15"/>
        </w:numPr>
        <w:spacing w:after="0" w:line="240" w:lineRule="auto"/>
      </w:pPr>
      <w:r>
        <w:rPr>
          <w:sz w:val="20"/>
          <w:szCs w:val="20"/>
        </w:rPr>
        <w:t xml:space="preserve">Assisted in the design of the contribution margin by vehicle and contribution margin by entity reporting view </w:t>
      </w:r>
    </w:p>
    <w:p w:rsidR="00D278D4" w:rsidRPr="00F86E78" w:rsidRDefault="00D278D4" w:rsidP="00D278D4">
      <w:pPr>
        <w:numPr>
          <w:ilvl w:val="1"/>
          <w:numId w:val="15"/>
        </w:numPr>
        <w:spacing w:after="0" w:line="240" w:lineRule="auto"/>
      </w:pPr>
      <w:r>
        <w:rPr>
          <w:sz w:val="20"/>
          <w:szCs w:val="20"/>
        </w:rPr>
        <w:t xml:space="preserve">Helped in the requirements gathering and design of the </w:t>
      </w:r>
      <w:commentRangeStart w:id="0"/>
      <w:r>
        <w:rPr>
          <w:sz w:val="20"/>
          <w:szCs w:val="20"/>
        </w:rPr>
        <w:t xml:space="preserve">manufacturing side eliminations </w:t>
      </w:r>
      <w:commentRangeEnd w:id="0"/>
      <w:r w:rsidR="00F8096E">
        <w:rPr>
          <w:rStyle w:val="CommentReference"/>
        </w:rPr>
        <w:commentReference w:id="0"/>
      </w:r>
      <w:commentRangeStart w:id="1"/>
      <w:r>
        <w:rPr>
          <w:sz w:val="20"/>
          <w:szCs w:val="20"/>
        </w:rPr>
        <w:t>to be used in the future state financial planning system</w:t>
      </w:r>
      <w:commentRangeEnd w:id="1"/>
      <w:r w:rsidR="00F8096E">
        <w:rPr>
          <w:rStyle w:val="CommentReference"/>
        </w:rPr>
        <w:commentReference w:id="1"/>
      </w:r>
    </w:p>
    <w:p w:rsidR="00D278D4" w:rsidRPr="00C94ECA" w:rsidRDefault="00D278D4" w:rsidP="00D278D4">
      <w:pPr>
        <w:numPr>
          <w:ilvl w:val="1"/>
          <w:numId w:val="15"/>
        </w:numPr>
        <w:spacing w:after="0" w:line="240" w:lineRule="auto"/>
      </w:pPr>
      <w:r>
        <w:rPr>
          <w:sz w:val="20"/>
          <w:szCs w:val="20"/>
        </w:rPr>
        <w:t xml:space="preserve">Assisted in the determination of allocation bases for fixed and indirect costs for the operating profit by segment view </w:t>
      </w:r>
      <w:commentRangeStart w:id="2"/>
      <w:r>
        <w:rPr>
          <w:sz w:val="20"/>
          <w:szCs w:val="20"/>
        </w:rPr>
        <w:t>of the future state financial planning system</w:t>
      </w:r>
      <w:commentRangeEnd w:id="2"/>
      <w:r w:rsidR="00F8096E">
        <w:rPr>
          <w:rStyle w:val="CommentReference"/>
        </w:rPr>
        <w:commentReference w:id="2"/>
      </w:r>
    </w:p>
    <w:p w:rsidR="00D278D4" w:rsidRDefault="00D278D4" w:rsidP="00D278D4">
      <w:pPr>
        <w:numPr>
          <w:ilvl w:val="1"/>
          <w:numId w:val="15"/>
        </w:numPr>
        <w:spacing w:after="0" w:line="240" w:lineRule="auto"/>
        <w:rPr>
          <w:sz w:val="20"/>
          <w:szCs w:val="20"/>
        </w:rPr>
      </w:pPr>
      <w:r>
        <w:rPr>
          <w:sz w:val="20"/>
          <w:szCs w:val="20"/>
        </w:rPr>
        <w:t>Tracked and maintained progress of the detailed project plan to design and document the new five year planning, annual forecasting and quarterly forecasting process for all North American sales and manufacturing entities</w:t>
      </w:r>
    </w:p>
    <w:p w:rsidR="00D278D4" w:rsidRPr="007C7792" w:rsidRDefault="00D278D4" w:rsidP="00D278D4">
      <w:pPr>
        <w:numPr>
          <w:ilvl w:val="0"/>
          <w:numId w:val="15"/>
        </w:numPr>
        <w:spacing w:after="0" w:line="240" w:lineRule="auto"/>
        <w:rPr>
          <w:sz w:val="20"/>
          <w:szCs w:val="20"/>
          <w:u w:val="single"/>
        </w:rPr>
      </w:pPr>
      <w:commentRangeStart w:id="3"/>
      <w:commentRangeStart w:id="4"/>
      <w:r w:rsidRPr="007C7792">
        <w:rPr>
          <w:sz w:val="20"/>
          <w:szCs w:val="20"/>
          <w:u w:val="single"/>
        </w:rPr>
        <w:t xml:space="preserve">Data Quality </w:t>
      </w:r>
      <w:commentRangeEnd w:id="4"/>
      <w:r w:rsidR="002140F2">
        <w:rPr>
          <w:rStyle w:val="CommentReference"/>
        </w:rPr>
        <w:commentReference w:id="4"/>
      </w:r>
      <w:r w:rsidRPr="007C7792">
        <w:rPr>
          <w:sz w:val="20"/>
          <w:szCs w:val="20"/>
          <w:u w:val="single"/>
        </w:rPr>
        <w:t>Analysis at Capital One Financial</w:t>
      </w:r>
      <w:commentRangeEnd w:id="3"/>
      <w:r w:rsidR="00F8096E">
        <w:rPr>
          <w:rStyle w:val="CommentReference"/>
        </w:rPr>
        <w:commentReference w:id="3"/>
      </w:r>
    </w:p>
    <w:p w:rsidR="00D278D4" w:rsidRDefault="00D278D4" w:rsidP="00D278D4">
      <w:pPr>
        <w:numPr>
          <w:ilvl w:val="1"/>
          <w:numId w:val="15"/>
        </w:numPr>
        <w:spacing w:after="0" w:line="240" w:lineRule="auto"/>
        <w:rPr>
          <w:sz w:val="20"/>
          <w:szCs w:val="20"/>
        </w:rPr>
      </w:pPr>
      <w:r>
        <w:rPr>
          <w:sz w:val="20"/>
          <w:szCs w:val="20"/>
        </w:rPr>
        <w:t xml:space="preserve">Gathered and </w:t>
      </w:r>
      <w:commentRangeStart w:id="5"/>
      <w:r>
        <w:rPr>
          <w:sz w:val="20"/>
          <w:szCs w:val="20"/>
        </w:rPr>
        <w:t xml:space="preserve">tracked data </w:t>
      </w:r>
      <w:commentRangeEnd w:id="5"/>
      <w:r w:rsidR="002140F2">
        <w:rPr>
          <w:rStyle w:val="CommentReference"/>
        </w:rPr>
        <w:commentReference w:id="5"/>
      </w:r>
      <w:r>
        <w:rPr>
          <w:sz w:val="20"/>
          <w:szCs w:val="20"/>
        </w:rPr>
        <w:t xml:space="preserve">quality measures to determine data quality for </w:t>
      </w:r>
      <w:commentRangeStart w:id="6"/>
      <w:r>
        <w:rPr>
          <w:sz w:val="20"/>
          <w:szCs w:val="20"/>
        </w:rPr>
        <w:t>Basel II compliance</w:t>
      </w:r>
      <w:commentRangeEnd w:id="6"/>
      <w:r w:rsidR="002140F2">
        <w:rPr>
          <w:rStyle w:val="CommentReference"/>
        </w:rPr>
        <w:commentReference w:id="6"/>
      </w:r>
    </w:p>
    <w:p w:rsidR="00D278D4" w:rsidRDefault="00D278D4" w:rsidP="00D278D4">
      <w:pPr>
        <w:numPr>
          <w:ilvl w:val="1"/>
          <w:numId w:val="15"/>
        </w:numPr>
        <w:spacing w:after="0" w:line="240" w:lineRule="auto"/>
        <w:rPr>
          <w:sz w:val="20"/>
          <w:szCs w:val="20"/>
        </w:rPr>
      </w:pPr>
      <w:r>
        <w:rPr>
          <w:sz w:val="20"/>
          <w:szCs w:val="20"/>
        </w:rPr>
        <w:t>Rationalized and analyzed Important Data Elements for manually entered data that could affect Basel II compliance</w:t>
      </w:r>
    </w:p>
    <w:p w:rsidR="00D278D4" w:rsidRPr="007C7792" w:rsidRDefault="00D278D4" w:rsidP="00D278D4">
      <w:pPr>
        <w:numPr>
          <w:ilvl w:val="0"/>
          <w:numId w:val="15"/>
        </w:numPr>
        <w:spacing w:after="0" w:line="240" w:lineRule="auto"/>
        <w:rPr>
          <w:sz w:val="20"/>
          <w:szCs w:val="20"/>
          <w:u w:val="single"/>
        </w:rPr>
      </w:pPr>
      <w:r w:rsidRPr="007C7792">
        <w:rPr>
          <w:sz w:val="20"/>
          <w:szCs w:val="20"/>
          <w:u w:val="single"/>
        </w:rPr>
        <w:t xml:space="preserve">Financial Data Capture and </w:t>
      </w:r>
      <w:commentRangeStart w:id="7"/>
      <w:r w:rsidRPr="007C7792">
        <w:rPr>
          <w:sz w:val="20"/>
          <w:szCs w:val="20"/>
          <w:u w:val="single"/>
        </w:rPr>
        <w:t>analysis</w:t>
      </w:r>
      <w:commentRangeEnd w:id="7"/>
      <w:r w:rsidR="00F8096E">
        <w:rPr>
          <w:rStyle w:val="CommentReference"/>
        </w:rPr>
        <w:commentReference w:id="7"/>
      </w:r>
      <w:r w:rsidRPr="007C7792">
        <w:rPr>
          <w:sz w:val="20"/>
          <w:szCs w:val="20"/>
          <w:u w:val="single"/>
        </w:rPr>
        <w:t xml:space="preserve"> for Capital One and JPMorgan Chase</w:t>
      </w:r>
    </w:p>
    <w:p w:rsidR="00D278D4" w:rsidRDefault="00D278D4" w:rsidP="00D278D4">
      <w:pPr>
        <w:numPr>
          <w:ilvl w:val="1"/>
          <w:numId w:val="15"/>
        </w:numPr>
        <w:spacing w:after="0" w:line="240" w:lineRule="auto"/>
        <w:rPr>
          <w:sz w:val="20"/>
          <w:szCs w:val="20"/>
        </w:rPr>
      </w:pPr>
      <w:r>
        <w:rPr>
          <w:sz w:val="20"/>
          <w:szCs w:val="20"/>
        </w:rPr>
        <w:t xml:space="preserve">Designed, developed and tested a tool in InfoPath and MS Access to capture data across multiple business lines for Servicemember Civil Relief Act (SCRA) compliance and remediation </w:t>
      </w:r>
    </w:p>
    <w:p w:rsidR="00D278D4" w:rsidRPr="007C7792" w:rsidRDefault="00D278D4" w:rsidP="00D278D4">
      <w:pPr>
        <w:numPr>
          <w:ilvl w:val="1"/>
          <w:numId w:val="15"/>
        </w:numPr>
        <w:spacing w:after="0" w:line="240" w:lineRule="auto"/>
        <w:rPr>
          <w:sz w:val="20"/>
          <w:szCs w:val="20"/>
        </w:rPr>
      </w:pPr>
      <w:r w:rsidRPr="00F673F2">
        <w:rPr>
          <w:sz w:val="20"/>
          <w:szCs w:val="20"/>
        </w:rPr>
        <w:t xml:space="preserve">Performed </w:t>
      </w:r>
      <w:commentRangeStart w:id="8"/>
      <w:r w:rsidRPr="00F673F2">
        <w:rPr>
          <w:sz w:val="20"/>
          <w:szCs w:val="20"/>
        </w:rPr>
        <w:t xml:space="preserve">data analysis </w:t>
      </w:r>
      <w:commentRangeEnd w:id="8"/>
      <w:r w:rsidR="002140F2">
        <w:rPr>
          <w:rStyle w:val="CommentReference"/>
        </w:rPr>
        <w:commentReference w:id="8"/>
      </w:r>
      <w:r w:rsidRPr="00F673F2">
        <w:rPr>
          <w:sz w:val="20"/>
          <w:szCs w:val="20"/>
        </w:rPr>
        <w:t>using</w:t>
      </w:r>
      <w:r>
        <w:rPr>
          <w:sz w:val="20"/>
          <w:szCs w:val="20"/>
        </w:rPr>
        <w:t xml:space="preserve"> MS Access to create </w:t>
      </w:r>
      <w:r w:rsidRPr="00F673F2">
        <w:rPr>
          <w:sz w:val="20"/>
          <w:szCs w:val="20"/>
        </w:rPr>
        <w:t xml:space="preserve">ad hoc reports </w:t>
      </w:r>
      <w:r>
        <w:rPr>
          <w:sz w:val="20"/>
          <w:szCs w:val="20"/>
        </w:rPr>
        <w:t>for management reporting</w:t>
      </w:r>
    </w:p>
    <w:p w:rsidR="00D278D4" w:rsidRPr="00471D77" w:rsidRDefault="00D278D4" w:rsidP="00D278D4">
      <w:pPr>
        <w:numPr>
          <w:ilvl w:val="0"/>
          <w:numId w:val="15"/>
        </w:numPr>
        <w:spacing w:after="0" w:line="240" w:lineRule="auto"/>
        <w:rPr>
          <w:sz w:val="20"/>
          <w:szCs w:val="20"/>
          <w:u w:val="single"/>
        </w:rPr>
      </w:pPr>
      <w:r w:rsidRPr="00471D77">
        <w:rPr>
          <w:sz w:val="20"/>
          <w:szCs w:val="20"/>
          <w:u w:val="single"/>
        </w:rPr>
        <w:t>Senior Auditor for Financial and IT Internal Audit Clients</w:t>
      </w:r>
    </w:p>
    <w:p w:rsidR="00D278D4" w:rsidRPr="0007166F" w:rsidRDefault="00D278D4" w:rsidP="00D278D4">
      <w:pPr>
        <w:numPr>
          <w:ilvl w:val="1"/>
          <w:numId w:val="15"/>
        </w:numPr>
        <w:spacing w:after="0" w:line="240" w:lineRule="auto"/>
        <w:rPr>
          <w:sz w:val="20"/>
          <w:szCs w:val="20"/>
        </w:rPr>
      </w:pPr>
      <w:r w:rsidRPr="0007166F">
        <w:rPr>
          <w:sz w:val="20"/>
          <w:szCs w:val="20"/>
        </w:rPr>
        <w:t xml:space="preserve">Coordinated and </w:t>
      </w:r>
      <w:del w:id="9" w:author="KPMG" w:date="2013-07-23T17:38:00Z">
        <w:r w:rsidRPr="0007166F" w:rsidDel="002140F2">
          <w:rPr>
            <w:sz w:val="20"/>
            <w:szCs w:val="20"/>
          </w:rPr>
          <w:delText>executed testing</w:delText>
        </w:r>
      </w:del>
      <w:ins w:id="10" w:author="KPMG" w:date="2013-07-23T17:38:00Z">
        <w:r w:rsidR="002140F2">
          <w:rPr>
            <w:sz w:val="20"/>
            <w:szCs w:val="20"/>
          </w:rPr>
          <w:t>tested</w:t>
        </w:r>
      </w:ins>
      <w:r w:rsidRPr="0007166F">
        <w:rPr>
          <w:sz w:val="20"/>
          <w:szCs w:val="20"/>
        </w:rPr>
        <w:t xml:space="preserve"> </w:t>
      </w:r>
      <w:del w:id="11" w:author="KPMG" w:date="2013-07-23T17:37:00Z">
        <w:r w:rsidRPr="0007166F" w:rsidDel="002140F2">
          <w:rPr>
            <w:sz w:val="20"/>
            <w:szCs w:val="20"/>
          </w:rPr>
          <w:delText xml:space="preserve">efforts </w:delText>
        </w:r>
        <w:r w:rsidDel="002140F2">
          <w:rPr>
            <w:sz w:val="20"/>
            <w:szCs w:val="20"/>
          </w:rPr>
          <w:delText>over</w:delText>
        </w:r>
        <w:r w:rsidRPr="0007166F" w:rsidDel="002140F2">
          <w:rPr>
            <w:sz w:val="20"/>
            <w:szCs w:val="20"/>
          </w:rPr>
          <w:delText xml:space="preserve"> </w:delText>
        </w:r>
      </w:del>
      <w:r>
        <w:rPr>
          <w:sz w:val="20"/>
          <w:szCs w:val="20"/>
        </w:rPr>
        <w:t xml:space="preserve">internal controls for </w:t>
      </w:r>
      <w:commentRangeStart w:id="12"/>
      <w:r w:rsidRPr="0007166F">
        <w:rPr>
          <w:sz w:val="20"/>
          <w:szCs w:val="20"/>
        </w:rPr>
        <w:t>A/P, A/R, HR</w:t>
      </w:r>
      <w:commentRangeEnd w:id="12"/>
      <w:r w:rsidR="00D0542F">
        <w:rPr>
          <w:rStyle w:val="CommentReference"/>
        </w:rPr>
        <w:commentReference w:id="12"/>
      </w:r>
      <w:r w:rsidRPr="0007166F">
        <w:rPr>
          <w:sz w:val="20"/>
          <w:szCs w:val="20"/>
        </w:rPr>
        <w:t xml:space="preserve">, </w:t>
      </w:r>
      <w:commentRangeStart w:id="13"/>
      <w:r w:rsidRPr="0007166F">
        <w:rPr>
          <w:sz w:val="20"/>
          <w:szCs w:val="20"/>
        </w:rPr>
        <w:t>FR</w:t>
      </w:r>
      <w:commentRangeEnd w:id="13"/>
      <w:r w:rsidR="00F8096E">
        <w:rPr>
          <w:rStyle w:val="CommentReference"/>
        </w:rPr>
        <w:commentReference w:id="13"/>
      </w:r>
      <w:r w:rsidRPr="0007166F">
        <w:rPr>
          <w:sz w:val="20"/>
          <w:szCs w:val="20"/>
        </w:rPr>
        <w:t>, Payroll and Treasury</w:t>
      </w:r>
      <w:r>
        <w:rPr>
          <w:sz w:val="20"/>
          <w:szCs w:val="20"/>
        </w:rPr>
        <w:t xml:space="preserve"> processes for </w:t>
      </w:r>
      <w:ins w:id="14" w:author="KPMG" w:date="2013-07-23T17:37:00Z">
        <w:r w:rsidR="002140F2">
          <w:rPr>
            <w:sz w:val="20"/>
            <w:szCs w:val="20"/>
          </w:rPr>
          <w:t>multiple</w:t>
        </w:r>
        <w:r w:rsidR="002140F2">
          <w:rPr>
            <w:sz w:val="20"/>
            <w:szCs w:val="20"/>
          </w:rPr>
          <w:t xml:space="preserve"> </w:t>
        </w:r>
      </w:ins>
      <w:r>
        <w:rPr>
          <w:sz w:val="20"/>
          <w:szCs w:val="20"/>
        </w:rPr>
        <w:t>technology companies</w:t>
      </w:r>
    </w:p>
    <w:p w:rsidR="00D278D4" w:rsidRPr="00E1628A" w:rsidRDefault="00D278D4" w:rsidP="00D278D4">
      <w:pPr>
        <w:numPr>
          <w:ilvl w:val="1"/>
          <w:numId w:val="15"/>
        </w:numPr>
        <w:spacing w:after="0" w:line="240" w:lineRule="auto"/>
        <w:rPr>
          <w:sz w:val="20"/>
          <w:szCs w:val="20"/>
        </w:rPr>
      </w:pPr>
      <w:r w:rsidRPr="00E1628A">
        <w:rPr>
          <w:sz w:val="20"/>
          <w:szCs w:val="20"/>
        </w:rPr>
        <w:t xml:space="preserve">Designed test procedures and executed </w:t>
      </w:r>
      <w:proofErr w:type="spellStart"/>
      <w:r w:rsidRPr="00E1628A">
        <w:rPr>
          <w:sz w:val="20"/>
          <w:szCs w:val="20"/>
        </w:rPr>
        <w:t>test</w:t>
      </w:r>
      <w:ins w:id="15" w:author="KPMG" w:date="2013-07-23T17:38:00Z">
        <w:r w:rsidR="002140F2">
          <w:rPr>
            <w:sz w:val="20"/>
            <w:szCs w:val="20"/>
          </w:rPr>
          <w:t>ed</w:t>
        </w:r>
      </w:ins>
      <w:del w:id="16" w:author="KPMG" w:date="2013-07-23T17:38:00Z">
        <w:r w:rsidRPr="00E1628A" w:rsidDel="002140F2">
          <w:rPr>
            <w:sz w:val="20"/>
            <w:szCs w:val="20"/>
          </w:rPr>
          <w:delText xml:space="preserve">ing efforts </w:delText>
        </w:r>
      </w:del>
      <w:r w:rsidRPr="00E1628A">
        <w:rPr>
          <w:sz w:val="20"/>
          <w:szCs w:val="20"/>
        </w:rPr>
        <w:t>for</w:t>
      </w:r>
      <w:proofErr w:type="spellEnd"/>
      <w:r w:rsidRPr="00E1628A">
        <w:rPr>
          <w:sz w:val="20"/>
          <w:szCs w:val="20"/>
        </w:rPr>
        <w:t xml:space="preserve"> Adverse Loans, </w:t>
      </w:r>
      <w:commentRangeStart w:id="17"/>
      <w:r w:rsidRPr="00E1628A">
        <w:rPr>
          <w:sz w:val="20"/>
          <w:szCs w:val="20"/>
        </w:rPr>
        <w:t>ALLL</w:t>
      </w:r>
      <w:commentRangeEnd w:id="17"/>
      <w:r w:rsidR="00F8096E">
        <w:rPr>
          <w:rStyle w:val="CommentReference"/>
        </w:rPr>
        <w:commentReference w:id="17"/>
      </w:r>
      <w:r w:rsidRPr="00E1628A">
        <w:rPr>
          <w:sz w:val="20"/>
          <w:szCs w:val="20"/>
        </w:rPr>
        <w:t xml:space="preserve">, </w:t>
      </w:r>
      <w:commentRangeStart w:id="18"/>
      <w:r w:rsidRPr="00E1628A">
        <w:rPr>
          <w:sz w:val="20"/>
          <w:szCs w:val="20"/>
        </w:rPr>
        <w:t>OREO</w:t>
      </w:r>
      <w:commentRangeEnd w:id="18"/>
      <w:r w:rsidR="00F8096E">
        <w:rPr>
          <w:rStyle w:val="CommentReference"/>
        </w:rPr>
        <w:commentReference w:id="18"/>
      </w:r>
      <w:r w:rsidRPr="00E1628A">
        <w:rPr>
          <w:sz w:val="20"/>
          <w:szCs w:val="20"/>
        </w:rPr>
        <w:t>, Financial Reporting, Treasury and IT internal controls</w:t>
      </w:r>
      <w:r>
        <w:rPr>
          <w:sz w:val="20"/>
          <w:szCs w:val="20"/>
        </w:rPr>
        <w:t xml:space="preserve"> for financial services companies</w:t>
      </w:r>
    </w:p>
    <w:p w:rsidR="00D278D4" w:rsidRPr="00127B2A" w:rsidRDefault="00D278D4" w:rsidP="00D278D4">
      <w:pPr>
        <w:numPr>
          <w:ilvl w:val="1"/>
          <w:numId w:val="15"/>
        </w:numPr>
        <w:spacing w:after="0" w:line="240" w:lineRule="auto"/>
        <w:rPr>
          <w:sz w:val="20"/>
          <w:szCs w:val="20"/>
        </w:rPr>
        <w:sectPr w:rsidR="00D278D4" w:rsidRPr="00127B2A" w:rsidSect="000C26C0">
          <w:type w:val="continuous"/>
          <w:pgSz w:w="12240" w:h="15840"/>
          <w:pgMar w:top="720" w:right="720" w:bottom="720" w:left="720" w:header="720" w:footer="720" w:gutter="0"/>
          <w:cols w:space="720"/>
          <w:docGrid w:linePitch="360"/>
        </w:sectPr>
      </w:pPr>
      <w:r w:rsidRPr="00127B2A">
        <w:rPr>
          <w:sz w:val="20"/>
          <w:szCs w:val="20"/>
        </w:rPr>
        <w:t>Designed and executed testing procedures for IT controls related to financial reporting for biotech, healthcare a</w:t>
      </w:r>
      <w:r>
        <w:rPr>
          <w:sz w:val="20"/>
          <w:szCs w:val="20"/>
        </w:rPr>
        <w:t>nd government clients</w:t>
      </w:r>
    </w:p>
    <w:p w:rsidR="00D278D4" w:rsidRDefault="00D278D4" w:rsidP="00D278D4">
      <w:pPr>
        <w:pBdr>
          <w:bottom w:val="single" w:sz="6" w:space="1" w:color="auto"/>
        </w:pBdr>
        <w:spacing w:after="0" w:line="240" w:lineRule="auto"/>
        <w:rPr>
          <w:sz w:val="24"/>
          <w:szCs w:val="24"/>
        </w:rPr>
      </w:pPr>
    </w:p>
    <w:p w:rsidR="00F61872" w:rsidRDefault="00F61872" w:rsidP="00F61872">
      <w:pPr>
        <w:pBdr>
          <w:bottom w:val="single" w:sz="6" w:space="1" w:color="auto"/>
        </w:pBdr>
        <w:tabs>
          <w:tab w:val="right" w:pos="10800"/>
        </w:tabs>
        <w:spacing w:after="0" w:line="240" w:lineRule="auto"/>
        <w:rPr>
          <w:rFonts w:ascii="Garamond" w:hAnsi="Garamond"/>
          <w:sz w:val="24"/>
          <w:szCs w:val="24"/>
        </w:rPr>
      </w:pPr>
      <w:r w:rsidRPr="00B536D7">
        <w:rPr>
          <w:sz w:val="24"/>
          <w:szCs w:val="24"/>
        </w:rPr>
        <w:t>EDUCATION</w:t>
      </w:r>
      <w:r>
        <w:rPr>
          <w:rFonts w:ascii="Garamond" w:hAnsi="Garamond"/>
          <w:sz w:val="24"/>
          <w:szCs w:val="24"/>
        </w:rPr>
        <w:tab/>
      </w:r>
    </w:p>
    <w:p w:rsidR="00F61872" w:rsidRPr="00B536D7" w:rsidRDefault="00F61872" w:rsidP="00F61872">
      <w:pPr>
        <w:spacing w:after="0" w:line="240" w:lineRule="auto"/>
        <w:rPr>
          <w:sz w:val="24"/>
          <w:szCs w:val="24"/>
        </w:rPr>
      </w:pPr>
      <w:r>
        <w:rPr>
          <w:b/>
          <w:sz w:val="24"/>
          <w:szCs w:val="24"/>
        </w:rPr>
        <w:t>University of California, Berkeley – Walter A. Haas School of Business</w:t>
      </w:r>
      <w:r>
        <w:rPr>
          <w:b/>
          <w:sz w:val="24"/>
          <w:szCs w:val="24"/>
        </w:rPr>
        <w:tab/>
      </w:r>
    </w:p>
    <w:p w:rsidR="00F61872" w:rsidRDefault="00F61872" w:rsidP="00F61872">
      <w:pPr>
        <w:pStyle w:val="MediumGrid1-Accent21"/>
        <w:numPr>
          <w:ilvl w:val="0"/>
          <w:numId w:val="7"/>
        </w:numPr>
        <w:spacing w:after="0" w:line="240" w:lineRule="auto"/>
        <w:rPr>
          <w:sz w:val="20"/>
          <w:szCs w:val="20"/>
        </w:rPr>
        <w:sectPr w:rsidR="00F61872" w:rsidSect="007C3D54">
          <w:type w:val="continuous"/>
          <w:pgSz w:w="12240" w:h="15840"/>
          <w:pgMar w:top="720" w:right="720" w:bottom="720" w:left="720" w:header="720" w:footer="720" w:gutter="0"/>
          <w:cols w:space="720"/>
          <w:docGrid w:linePitch="360"/>
        </w:sectPr>
      </w:pPr>
    </w:p>
    <w:p w:rsidR="00F61872" w:rsidRPr="00BA537E" w:rsidRDefault="00F61872" w:rsidP="00F61872">
      <w:pPr>
        <w:pStyle w:val="MediumGrid1-Accent21"/>
        <w:numPr>
          <w:ilvl w:val="0"/>
          <w:numId w:val="7"/>
        </w:numPr>
        <w:spacing w:after="0" w:line="240" w:lineRule="auto"/>
        <w:rPr>
          <w:sz w:val="20"/>
          <w:szCs w:val="20"/>
        </w:rPr>
      </w:pPr>
      <w:r>
        <w:rPr>
          <w:sz w:val="20"/>
          <w:szCs w:val="20"/>
        </w:rPr>
        <w:lastRenderedPageBreak/>
        <w:t xml:space="preserve">B.S. </w:t>
      </w:r>
      <w:r w:rsidRPr="00BA537E">
        <w:rPr>
          <w:sz w:val="20"/>
          <w:szCs w:val="20"/>
        </w:rPr>
        <w:t xml:space="preserve">Business Administration, Chinese minor </w:t>
      </w:r>
    </w:p>
    <w:p w:rsidR="000C26C0" w:rsidRDefault="000C26C0" w:rsidP="000C26C0">
      <w:pPr>
        <w:pStyle w:val="MediumGrid1-Accent21"/>
        <w:numPr>
          <w:ilvl w:val="0"/>
          <w:numId w:val="7"/>
        </w:numPr>
        <w:spacing w:after="0" w:line="240" w:lineRule="auto"/>
        <w:rPr>
          <w:sz w:val="20"/>
          <w:szCs w:val="20"/>
        </w:rPr>
      </w:pPr>
      <w:commentRangeStart w:id="19"/>
      <w:r>
        <w:rPr>
          <w:sz w:val="20"/>
          <w:szCs w:val="20"/>
        </w:rPr>
        <w:t xml:space="preserve">Major GPA: 3.878; overall GPA: 3.815 </w:t>
      </w:r>
      <w:commentRangeEnd w:id="19"/>
      <w:r w:rsidR="002140F2">
        <w:rPr>
          <w:rStyle w:val="CommentReference"/>
        </w:rPr>
        <w:commentReference w:id="19"/>
      </w:r>
    </w:p>
    <w:p w:rsidR="00F61872" w:rsidRDefault="00F61872" w:rsidP="00F61872">
      <w:pPr>
        <w:pStyle w:val="MediumGrid1-Accent21"/>
        <w:numPr>
          <w:ilvl w:val="0"/>
          <w:numId w:val="7"/>
        </w:numPr>
        <w:spacing w:after="0" w:line="240" w:lineRule="auto"/>
        <w:rPr>
          <w:sz w:val="20"/>
          <w:szCs w:val="20"/>
        </w:rPr>
      </w:pPr>
      <w:r>
        <w:rPr>
          <w:sz w:val="20"/>
          <w:szCs w:val="20"/>
        </w:rPr>
        <w:t xml:space="preserve">Graduated with </w:t>
      </w:r>
      <w:commentRangeStart w:id="20"/>
      <w:r>
        <w:rPr>
          <w:sz w:val="20"/>
          <w:szCs w:val="20"/>
        </w:rPr>
        <w:t>honors</w:t>
      </w:r>
      <w:commentRangeEnd w:id="20"/>
      <w:r w:rsidR="002140F2">
        <w:rPr>
          <w:rStyle w:val="CommentReference"/>
        </w:rPr>
        <w:commentReference w:id="20"/>
      </w:r>
      <w:r>
        <w:rPr>
          <w:sz w:val="20"/>
          <w:szCs w:val="20"/>
        </w:rPr>
        <w:t xml:space="preserve"> in May 2010</w:t>
      </w:r>
    </w:p>
    <w:p w:rsidR="00F61872" w:rsidRDefault="00F61872" w:rsidP="00F61872">
      <w:pPr>
        <w:pStyle w:val="MediumGrid1-Accent21"/>
        <w:numPr>
          <w:ilvl w:val="0"/>
          <w:numId w:val="7"/>
        </w:numPr>
        <w:spacing w:after="0" w:line="240" w:lineRule="auto"/>
        <w:rPr>
          <w:sz w:val="20"/>
          <w:szCs w:val="20"/>
        </w:rPr>
      </w:pPr>
      <w:r>
        <w:rPr>
          <w:sz w:val="20"/>
          <w:szCs w:val="20"/>
        </w:rPr>
        <w:t>Honors from Dec 2006 to Dec 2010</w:t>
      </w:r>
    </w:p>
    <w:p w:rsidR="00F61872" w:rsidRDefault="00F61872" w:rsidP="00F61872">
      <w:pPr>
        <w:pStyle w:val="MediumGrid1-Accent21"/>
        <w:numPr>
          <w:ilvl w:val="0"/>
          <w:numId w:val="7"/>
        </w:numPr>
        <w:spacing w:after="0" w:line="240" w:lineRule="auto"/>
        <w:rPr>
          <w:sz w:val="20"/>
          <w:szCs w:val="20"/>
        </w:rPr>
      </w:pPr>
      <w:r>
        <w:rPr>
          <w:sz w:val="20"/>
          <w:szCs w:val="20"/>
        </w:rPr>
        <w:lastRenderedPageBreak/>
        <w:t xml:space="preserve">Dean’s Honor List, </w:t>
      </w:r>
      <w:commentRangeStart w:id="21"/>
      <w:r>
        <w:rPr>
          <w:sz w:val="20"/>
          <w:szCs w:val="20"/>
        </w:rPr>
        <w:t>Fall 2008</w:t>
      </w:r>
      <w:commentRangeEnd w:id="21"/>
      <w:r w:rsidR="002140F2">
        <w:rPr>
          <w:rStyle w:val="CommentReference"/>
        </w:rPr>
        <w:commentReference w:id="21"/>
      </w:r>
    </w:p>
    <w:p w:rsidR="00F61872" w:rsidRPr="005D7BC0" w:rsidRDefault="00F61872" w:rsidP="00F61872">
      <w:pPr>
        <w:pStyle w:val="MediumGrid1-Accent21"/>
        <w:numPr>
          <w:ilvl w:val="0"/>
          <w:numId w:val="7"/>
        </w:numPr>
        <w:spacing w:after="0" w:line="240" w:lineRule="auto"/>
        <w:rPr>
          <w:sz w:val="20"/>
          <w:szCs w:val="20"/>
        </w:rPr>
      </w:pPr>
      <w:r>
        <w:rPr>
          <w:sz w:val="20"/>
          <w:szCs w:val="20"/>
        </w:rPr>
        <w:t xml:space="preserve">UC Berkeley Lester Center for Entrepreneurship 2010 Launchpad Fellowship award recipient  </w:t>
      </w:r>
    </w:p>
    <w:p w:rsidR="00F61872" w:rsidRDefault="00F61872" w:rsidP="00873499">
      <w:pPr>
        <w:pStyle w:val="MediumGrid1-Accent21"/>
        <w:spacing w:after="0" w:line="240" w:lineRule="auto"/>
        <w:rPr>
          <w:sz w:val="20"/>
          <w:szCs w:val="20"/>
        </w:rPr>
        <w:sectPr w:rsidR="00F61872" w:rsidSect="00F61872">
          <w:type w:val="continuous"/>
          <w:pgSz w:w="12240" w:h="15840"/>
          <w:pgMar w:top="720" w:right="720" w:bottom="720" w:left="720" w:header="720" w:footer="720" w:gutter="0"/>
          <w:cols w:num="2" w:space="720"/>
          <w:docGrid w:linePitch="360"/>
        </w:sectPr>
      </w:pPr>
    </w:p>
    <w:p w:rsidR="00BD634F" w:rsidRDefault="00BD634F" w:rsidP="000C26C0">
      <w:pPr>
        <w:pBdr>
          <w:bottom w:val="single" w:sz="6" w:space="1" w:color="auto"/>
        </w:pBdr>
        <w:spacing w:after="0" w:line="240" w:lineRule="auto"/>
        <w:rPr>
          <w:sz w:val="24"/>
          <w:szCs w:val="24"/>
        </w:rPr>
      </w:pPr>
    </w:p>
    <w:p w:rsidR="00F61872" w:rsidRDefault="00F61872" w:rsidP="00F61872">
      <w:pPr>
        <w:pBdr>
          <w:bottom w:val="single" w:sz="6" w:space="1" w:color="auto"/>
        </w:pBdr>
        <w:spacing w:after="0" w:line="240" w:lineRule="auto"/>
        <w:rPr>
          <w:b/>
          <w:sz w:val="24"/>
          <w:szCs w:val="24"/>
        </w:rPr>
      </w:pPr>
      <w:r w:rsidRPr="00BA537E">
        <w:rPr>
          <w:sz w:val="24"/>
          <w:szCs w:val="24"/>
        </w:rPr>
        <w:t>LEADERSHIP</w:t>
      </w:r>
    </w:p>
    <w:p w:rsidR="008F0AD9" w:rsidRDefault="008F0AD9" w:rsidP="008F0AD9">
      <w:pPr>
        <w:spacing w:after="0" w:line="240" w:lineRule="auto"/>
        <w:rPr>
          <w:b/>
          <w:sz w:val="24"/>
          <w:szCs w:val="24"/>
        </w:rPr>
      </w:pPr>
      <w:r>
        <w:rPr>
          <w:b/>
          <w:sz w:val="24"/>
          <w:szCs w:val="24"/>
        </w:rPr>
        <w:t>UC Berkeley Business Plan Competition – Duffelup.com</w:t>
      </w:r>
      <w:r>
        <w:rPr>
          <w:b/>
          <w:sz w:val="24"/>
          <w:szCs w:val="24"/>
        </w:rPr>
        <w:tab/>
      </w:r>
      <w:r>
        <w:rPr>
          <w:b/>
          <w:sz w:val="24"/>
          <w:szCs w:val="24"/>
        </w:rPr>
        <w:tab/>
      </w:r>
      <w:r>
        <w:rPr>
          <w:b/>
          <w:sz w:val="24"/>
          <w:szCs w:val="24"/>
        </w:rPr>
        <w:tab/>
      </w:r>
      <w:r>
        <w:rPr>
          <w:b/>
          <w:sz w:val="24"/>
          <w:szCs w:val="24"/>
        </w:rPr>
        <w:tab/>
      </w:r>
      <w:r>
        <w:rPr>
          <w:b/>
          <w:sz w:val="24"/>
          <w:szCs w:val="24"/>
        </w:rPr>
        <w:tab/>
      </w:r>
      <w:r w:rsidRPr="0054784C">
        <w:t xml:space="preserve">Jan 2010 – </w:t>
      </w:r>
      <w:r w:rsidR="003B2E34">
        <w:t>May 2010</w:t>
      </w:r>
      <w:r>
        <w:rPr>
          <w:b/>
          <w:sz w:val="24"/>
          <w:szCs w:val="24"/>
        </w:rPr>
        <w:t xml:space="preserve"> </w:t>
      </w:r>
    </w:p>
    <w:p w:rsidR="008F0AD9" w:rsidRPr="0054784C" w:rsidRDefault="008F0AD9" w:rsidP="008F0AD9">
      <w:pPr>
        <w:spacing w:after="0" w:line="240" w:lineRule="auto"/>
      </w:pPr>
      <w:r>
        <w:rPr>
          <w:b/>
        </w:rPr>
        <w:t>Lead Business Plan Writer</w:t>
      </w:r>
      <w:r>
        <w:rPr>
          <w:b/>
        </w:rPr>
        <w:tab/>
      </w:r>
      <w:r>
        <w:rPr>
          <w:b/>
        </w:rPr>
        <w:tab/>
      </w:r>
      <w:r>
        <w:rPr>
          <w:b/>
        </w:rPr>
        <w:tab/>
      </w:r>
      <w:r>
        <w:rPr>
          <w:b/>
        </w:rPr>
        <w:tab/>
      </w:r>
      <w:r>
        <w:rPr>
          <w:b/>
        </w:rPr>
        <w:tab/>
      </w:r>
      <w:r>
        <w:rPr>
          <w:b/>
        </w:rPr>
        <w:tab/>
      </w:r>
      <w:r>
        <w:rPr>
          <w:b/>
        </w:rPr>
        <w:tab/>
      </w:r>
      <w:r>
        <w:rPr>
          <w:b/>
        </w:rPr>
        <w:tab/>
      </w:r>
      <w:r>
        <w:rPr>
          <w:b/>
        </w:rPr>
        <w:tab/>
      </w:r>
      <w:r w:rsidRPr="0054784C">
        <w:t>Berkeley, CA</w:t>
      </w:r>
    </w:p>
    <w:p w:rsidR="008F0AD9" w:rsidRDefault="008F0AD9" w:rsidP="008F0AD9">
      <w:pPr>
        <w:numPr>
          <w:ilvl w:val="0"/>
          <w:numId w:val="15"/>
        </w:numPr>
        <w:spacing w:after="0" w:line="240" w:lineRule="auto"/>
        <w:rPr>
          <w:sz w:val="20"/>
          <w:szCs w:val="20"/>
        </w:rPr>
      </w:pPr>
      <w:r>
        <w:rPr>
          <w:sz w:val="20"/>
          <w:szCs w:val="20"/>
        </w:rPr>
        <w:t>Wrote the executive summary for duffelup.com that earned the team a spot in the semi-finals</w:t>
      </w:r>
    </w:p>
    <w:p w:rsidR="008F0AD9" w:rsidRDefault="008F0AD9" w:rsidP="008F0AD9">
      <w:pPr>
        <w:numPr>
          <w:ilvl w:val="0"/>
          <w:numId w:val="15"/>
        </w:numPr>
        <w:spacing w:after="0" w:line="240" w:lineRule="auto"/>
        <w:rPr>
          <w:sz w:val="20"/>
          <w:szCs w:val="20"/>
        </w:rPr>
      </w:pPr>
      <w:r>
        <w:rPr>
          <w:sz w:val="20"/>
          <w:szCs w:val="20"/>
        </w:rPr>
        <w:t xml:space="preserve">Performed primary and secondary market research and crafted the marketing plan from </w:t>
      </w:r>
      <w:commentRangeStart w:id="22"/>
      <w:r>
        <w:rPr>
          <w:sz w:val="20"/>
          <w:szCs w:val="20"/>
        </w:rPr>
        <w:t>the data</w:t>
      </w:r>
      <w:commentRangeEnd w:id="22"/>
      <w:r w:rsidR="0017728B">
        <w:rPr>
          <w:rStyle w:val="CommentReference"/>
        </w:rPr>
        <w:commentReference w:id="22"/>
      </w:r>
    </w:p>
    <w:p w:rsidR="00A90A02" w:rsidRPr="00F730FC" w:rsidRDefault="008F0AD9" w:rsidP="00F730FC">
      <w:pPr>
        <w:numPr>
          <w:ilvl w:val="0"/>
          <w:numId w:val="15"/>
        </w:numPr>
        <w:spacing w:after="0" w:line="240" w:lineRule="auto"/>
        <w:rPr>
          <w:sz w:val="20"/>
          <w:szCs w:val="20"/>
        </w:rPr>
      </w:pPr>
      <w:r>
        <w:rPr>
          <w:sz w:val="20"/>
          <w:szCs w:val="20"/>
        </w:rPr>
        <w:t xml:space="preserve">Projected revenues and expenses using industry </w:t>
      </w:r>
      <w:commentRangeStart w:id="23"/>
      <w:r>
        <w:rPr>
          <w:sz w:val="20"/>
          <w:szCs w:val="20"/>
        </w:rPr>
        <w:t>comps</w:t>
      </w:r>
      <w:commentRangeEnd w:id="23"/>
      <w:r w:rsidR="00F8096E">
        <w:rPr>
          <w:rStyle w:val="CommentReference"/>
        </w:rPr>
        <w:commentReference w:id="23"/>
      </w:r>
      <w:r>
        <w:rPr>
          <w:sz w:val="20"/>
          <w:szCs w:val="20"/>
        </w:rPr>
        <w:t xml:space="preserve"> and compiled the income statement, balance sheet and cash flow statement from the projections</w:t>
      </w:r>
      <w:r w:rsidR="00A90A02" w:rsidRPr="00F730FC">
        <w:rPr>
          <w:sz w:val="20"/>
          <w:szCs w:val="20"/>
        </w:rPr>
        <w:t xml:space="preserve"> </w:t>
      </w:r>
    </w:p>
    <w:p w:rsidR="005003F6" w:rsidRDefault="005003F6" w:rsidP="001B6780">
      <w:pPr>
        <w:pBdr>
          <w:bottom w:val="single" w:sz="4" w:space="1" w:color="auto"/>
        </w:pBdr>
        <w:spacing w:after="0" w:line="240" w:lineRule="auto"/>
        <w:rPr>
          <w:sz w:val="24"/>
          <w:szCs w:val="24"/>
        </w:rPr>
      </w:pPr>
    </w:p>
    <w:p w:rsidR="00F6118B" w:rsidRDefault="002B2119" w:rsidP="001B6780">
      <w:pPr>
        <w:pBdr>
          <w:bottom w:val="single" w:sz="4" w:space="1" w:color="auto"/>
        </w:pBdr>
        <w:spacing w:after="0" w:line="240" w:lineRule="auto"/>
        <w:rPr>
          <w:sz w:val="24"/>
          <w:szCs w:val="24"/>
        </w:rPr>
      </w:pPr>
      <w:r>
        <w:rPr>
          <w:sz w:val="24"/>
          <w:szCs w:val="24"/>
        </w:rPr>
        <w:t>TECHNICAL</w:t>
      </w:r>
      <w:r w:rsidR="00000D0A">
        <w:rPr>
          <w:sz w:val="24"/>
          <w:szCs w:val="24"/>
        </w:rPr>
        <w:t>/OTHER</w:t>
      </w:r>
      <w:r>
        <w:rPr>
          <w:sz w:val="24"/>
          <w:szCs w:val="24"/>
        </w:rPr>
        <w:t xml:space="preserve"> SKILLS</w:t>
      </w:r>
    </w:p>
    <w:p w:rsidR="001B6780" w:rsidRDefault="00F6118B" w:rsidP="005003F6">
      <w:pPr>
        <w:pStyle w:val="10-ResumeBullet"/>
        <w:numPr>
          <w:ilvl w:val="0"/>
          <w:numId w:val="0"/>
        </w:numPr>
        <w:spacing w:line="240" w:lineRule="exact"/>
        <w:rPr>
          <w:rFonts w:ascii="Calibri" w:hAnsi="Calibri"/>
          <w:sz w:val="22"/>
        </w:rPr>
      </w:pPr>
      <w:commentRangeStart w:id="24"/>
      <w:r>
        <w:rPr>
          <w:rFonts w:ascii="Calibri" w:hAnsi="Calibri"/>
          <w:sz w:val="22"/>
        </w:rPr>
        <w:t xml:space="preserve">SQL, </w:t>
      </w:r>
      <w:r w:rsidR="001B6780">
        <w:rPr>
          <w:rFonts w:ascii="Calibri" w:hAnsi="Calibri"/>
          <w:sz w:val="22"/>
        </w:rPr>
        <w:t xml:space="preserve">Ruby, </w:t>
      </w:r>
      <w:r w:rsidR="001B6780" w:rsidRPr="00F6118B">
        <w:rPr>
          <w:rFonts w:ascii="Calibri" w:hAnsi="Calibri"/>
          <w:sz w:val="22"/>
        </w:rPr>
        <w:t xml:space="preserve">Ruby on Rails, </w:t>
      </w:r>
      <w:r w:rsidRPr="00F6118B">
        <w:rPr>
          <w:rFonts w:ascii="Calibri" w:hAnsi="Calibri"/>
          <w:sz w:val="22"/>
        </w:rPr>
        <w:t xml:space="preserve">Visual Basic, VBA for Excel/Access/Outlook, VBS for Infopath, </w:t>
      </w:r>
      <w:r w:rsidR="003B2E34" w:rsidRPr="00F6118B">
        <w:rPr>
          <w:rFonts w:ascii="Calibri" w:hAnsi="Calibri"/>
          <w:sz w:val="22"/>
        </w:rPr>
        <w:t xml:space="preserve">Objective-C, iOS SDK, </w:t>
      </w:r>
      <w:r w:rsidR="001B6780">
        <w:rPr>
          <w:rFonts w:ascii="Calibri" w:hAnsi="Calibri"/>
          <w:sz w:val="22"/>
        </w:rPr>
        <w:t xml:space="preserve">Blackline, MySQL, HTML, CSS, </w:t>
      </w:r>
      <w:r w:rsidRPr="00F6118B">
        <w:rPr>
          <w:rFonts w:ascii="Calibri" w:hAnsi="Calibri"/>
          <w:sz w:val="22"/>
        </w:rPr>
        <w:t>JavaScript</w:t>
      </w:r>
      <w:r w:rsidR="00471D77">
        <w:rPr>
          <w:rFonts w:ascii="Calibri" w:hAnsi="Calibri"/>
          <w:sz w:val="22"/>
        </w:rPr>
        <w:t>, Oracle Essbase</w:t>
      </w:r>
      <w:r w:rsidR="001B6780">
        <w:rPr>
          <w:rFonts w:ascii="Calibri" w:hAnsi="Calibri"/>
          <w:sz w:val="22"/>
        </w:rPr>
        <w:t xml:space="preserve"> and Microsoft Project</w:t>
      </w:r>
      <w:r w:rsidR="00000D0A">
        <w:rPr>
          <w:rFonts w:ascii="Calibri" w:hAnsi="Calibri"/>
          <w:sz w:val="22"/>
        </w:rPr>
        <w:t xml:space="preserve">; </w:t>
      </w:r>
      <w:commentRangeEnd w:id="24"/>
      <w:r w:rsidR="002140F2">
        <w:rPr>
          <w:rStyle w:val="CommentReference"/>
          <w:rFonts w:ascii="Calibri" w:eastAsia="SimSun" w:hAnsi="Calibri" w:cs="Times New Roman"/>
          <w:lang w:val="en-US" w:eastAsia="zh-CN"/>
        </w:rPr>
        <w:commentReference w:id="24"/>
      </w:r>
      <w:r w:rsidR="00471D77">
        <w:rPr>
          <w:rFonts w:ascii="Calibri" w:hAnsi="Calibri"/>
          <w:sz w:val="22"/>
        </w:rPr>
        <w:t xml:space="preserve">fluent </w:t>
      </w:r>
      <w:r w:rsidR="00000D0A">
        <w:rPr>
          <w:rFonts w:ascii="Calibri" w:hAnsi="Calibri"/>
          <w:sz w:val="22"/>
        </w:rPr>
        <w:t>Mandarin Chinese</w:t>
      </w:r>
    </w:p>
    <w:p w:rsidR="005003F6" w:rsidRPr="005003F6" w:rsidRDefault="005003F6" w:rsidP="005003F6">
      <w:pPr>
        <w:pStyle w:val="10-ResumeBullet"/>
        <w:numPr>
          <w:ilvl w:val="0"/>
          <w:numId w:val="0"/>
        </w:numPr>
        <w:spacing w:line="240" w:lineRule="exact"/>
        <w:rPr>
          <w:rFonts w:ascii="Calibri" w:hAnsi="Calibri"/>
          <w:sz w:val="22"/>
        </w:rPr>
      </w:pPr>
    </w:p>
    <w:p w:rsidR="007C3D54" w:rsidRDefault="002B2119" w:rsidP="007C3D54">
      <w:pPr>
        <w:pBdr>
          <w:bottom w:val="single" w:sz="6" w:space="1" w:color="auto"/>
        </w:pBdr>
        <w:spacing w:after="0" w:line="240" w:lineRule="auto"/>
        <w:rPr>
          <w:sz w:val="24"/>
          <w:szCs w:val="24"/>
        </w:rPr>
      </w:pPr>
      <w:r>
        <w:rPr>
          <w:sz w:val="24"/>
          <w:szCs w:val="24"/>
        </w:rPr>
        <w:t>OTHER INTERESTS</w:t>
      </w:r>
    </w:p>
    <w:p w:rsidR="00F6118B" w:rsidRPr="00A04D30" w:rsidRDefault="00AD39C2" w:rsidP="00F6118B">
      <w:pPr>
        <w:spacing w:after="0" w:line="240" w:lineRule="auto"/>
      </w:pPr>
      <w:r>
        <w:t>Roc</w:t>
      </w:r>
      <w:r w:rsidR="000A662F">
        <w:t>k climbing,</w:t>
      </w:r>
      <w:r w:rsidR="00BD634F">
        <w:t xml:space="preserve"> </w:t>
      </w:r>
      <w:commentRangeStart w:id="25"/>
      <w:r w:rsidR="00BD634F">
        <w:t>car</w:t>
      </w:r>
      <w:commentRangeEnd w:id="25"/>
      <w:r w:rsidR="00F8096E">
        <w:rPr>
          <w:rStyle w:val="CommentReference"/>
        </w:rPr>
        <w:commentReference w:id="25"/>
      </w:r>
      <w:r w:rsidR="00BD634F">
        <w:t>s,</w:t>
      </w:r>
      <w:r w:rsidR="000A662F">
        <w:t xml:space="preserve"> stand-up comedy, travel </w:t>
      </w:r>
    </w:p>
    <w:sectPr w:rsidR="00F6118B" w:rsidRPr="00A04D30" w:rsidSect="00F61872">
      <w:type w:val="continuous"/>
      <w:pgSz w:w="12240" w:h="15840"/>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ngalin" w:date="2013-07-15T20:14:00Z" w:initials="IL">
    <w:p w:rsidR="00F8096E" w:rsidRDefault="00F8096E">
      <w:pPr>
        <w:pStyle w:val="CommentText"/>
      </w:pPr>
      <w:r>
        <w:rPr>
          <w:rStyle w:val="CommentReference"/>
        </w:rPr>
        <w:annotationRef/>
      </w:r>
      <w:r>
        <w:t>What’s this?</w:t>
      </w:r>
    </w:p>
  </w:comment>
  <w:comment w:id="1" w:author="ingalin" w:date="2013-07-15T20:17:00Z" w:initials="IL">
    <w:p w:rsidR="00F8096E" w:rsidRDefault="00F8096E">
      <w:pPr>
        <w:pStyle w:val="CommentText"/>
      </w:pPr>
      <w:r>
        <w:rPr>
          <w:rStyle w:val="CommentReference"/>
        </w:rPr>
        <w:annotationRef/>
      </w:r>
      <w:r>
        <w:t>Is this necessary?  Just curious because you didn’t use it in point 2</w:t>
      </w:r>
    </w:p>
  </w:comment>
  <w:comment w:id="2" w:author="ingalin" w:date="2013-07-15T20:16:00Z" w:initials="IL">
    <w:p w:rsidR="00F8096E" w:rsidRDefault="00F8096E">
      <w:pPr>
        <w:pStyle w:val="CommentText"/>
      </w:pPr>
      <w:r>
        <w:rPr>
          <w:rStyle w:val="CommentReference"/>
        </w:rPr>
        <w:annotationRef/>
      </w:r>
      <w:r>
        <w:t>Is this necessary?  Just curious because you didn’t use it in point 2</w:t>
      </w:r>
    </w:p>
  </w:comment>
  <w:comment w:id="4" w:author="KPMG" w:date="2013-07-23T17:36:00Z" w:initials="K">
    <w:p w:rsidR="002140F2" w:rsidRDefault="002140F2">
      <w:pPr>
        <w:pStyle w:val="CommentText"/>
      </w:pPr>
      <w:r>
        <w:rPr>
          <w:rStyle w:val="CommentReference"/>
        </w:rPr>
        <w:annotationRef/>
      </w:r>
      <w:r>
        <w:t>What dept at cap 1</w:t>
      </w:r>
    </w:p>
  </w:comment>
  <w:comment w:id="3" w:author="ingalin" w:date="2013-07-15T20:18:00Z" w:initials="IL">
    <w:p w:rsidR="00F8096E" w:rsidRDefault="00F8096E">
      <w:pPr>
        <w:pStyle w:val="CommentText"/>
      </w:pPr>
      <w:r>
        <w:rPr>
          <w:rStyle w:val="CommentReference"/>
        </w:rPr>
        <w:annotationRef/>
      </w:r>
      <w:r>
        <w:t>The order is different for this one and the next one (job first then client).  Why?</w:t>
      </w:r>
    </w:p>
  </w:comment>
  <w:comment w:id="5" w:author="KPMG" w:date="2013-07-23T17:36:00Z" w:initials="K">
    <w:p w:rsidR="002140F2" w:rsidRDefault="002140F2">
      <w:pPr>
        <w:pStyle w:val="CommentText"/>
      </w:pPr>
      <w:r>
        <w:rPr>
          <w:rStyle w:val="CommentReference"/>
        </w:rPr>
        <w:annotationRef/>
      </w:r>
      <w:r>
        <w:t>What kind of data</w:t>
      </w:r>
    </w:p>
  </w:comment>
  <w:comment w:id="6" w:author="KPMG" w:date="2013-07-23T17:36:00Z" w:initials="K">
    <w:p w:rsidR="002140F2" w:rsidRDefault="002140F2">
      <w:pPr>
        <w:pStyle w:val="CommentText"/>
      </w:pPr>
      <w:r>
        <w:rPr>
          <w:rStyle w:val="CommentReference"/>
        </w:rPr>
        <w:annotationRef/>
      </w:r>
      <w:r>
        <w:t>What’s this?</w:t>
      </w:r>
    </w:p>
  </w:comment>
  <w:comment w:id="7" w:author="ingalin" w:date="2013-07-15T20:17:00Z" w:initials="IL">
    <w:p w:rsidR="00F8096E" w:rsidRDefault="00F8096E">
      <w:pPr>
        <w:pStyle w:val="CommentText"/>
      </w:pPr>
      <w:r>
        <w:rPr>
          <w:rStyle w:val="CommentReference"/>
        </w:rPr>
        <w:annotationRef/>
      </w:r>
      <w:r>
        <w:t>Why not capitalized?</w:t>
      </w:r>
    </w:p>
  </w:comment>
  <w:comment w:id="8" w:author="KPMG" w:date="2013-07-23T17:37:00Z" w:initials="K">
    <w:p w:rsidR="002140F2" w:rsidRDefault="002140F2">
      <w:pPr>
        <w:pStyle w:val="CommentText"/>
      </w:pPr>
      <w:r>
        <w:rPr>
          <w:rStyle w:val="CommentReference"/>
        </w:rPr>
        <w:annotationRef/>
      </w:r>
      <w:r>
        <w:t>What data analysis and report</w:t>
      </w:r>
    </w:p>
  </w:comment>
  <w:comment w:id="12" w:author="ingalin" w:date="2013-07-15T20:18:00Z" w:initials="IL">
    <w:p w:rsidR="00D0542F" w:rsidRDefault="00D0542F">
      <w:pPr>
        <w:pStyle w:val="CommentText"/>
      </w:pPr>
      <w:r>
        <w:rPr>
          <w:rStyle w:val="CommentReference"/>
        </w:rPr>
        <w:annotationRef/>
      </w:r>
      <w:r>
        <w:t>I would write these full out but up to you</w:t>
      </w:r>
    </w:p>
  </w:comment>
  <w:comment w:id="13" w:author="ingalin" w:date="2013-07-15T19:57:00Z" w:initials="IL">
    <w:p w:rsidR="00F8096E" w:rsidRDefault="00F8096E">
      <w:pPr>
        <w:pStyle w:val="CommentText"/>
      </w:pPr>
      <w:r>
        <w:rPr>
          <w:rStyle w:val="CommentReference"/>
        </w:rPr>
        <w:annotationRef/>
      </w:r>
      <w:r>
        <w:t>Is this supposed to be financial reporting?  Because it’s weird that you use FR here and then use the full word below.</w:t>
      </w:r>
    </w:p>
  </w:comment>
  <w:comment w:id="17" w:author="ingalin" w:date="2013-07-15T19:58:00Z" w:initials="IL">
    <w:p w:rsidR="00F8096E" w:rsidRDefault="00F8096E">
      <w:pPr>
        <w:pStyle w:val="CommentText"/>
      </w:pPr>
      <w:r>
        <w:rPr>
          <w:rStyle w:val="CommentReference"/>
        </w:rPr>
        <w:annotationRef/>
      </w:r>
      <w:r>
        <w:t xml:space="preserve">This is a banking specific term so </w:t>
      </w:r>
      <w:proofErr w:type="spellStart"/>
      <w:r>
        <w:t>prob</w:t>
      </w:r>
      <w:proofErr w:type="spellEnd"/>
      <w:r>
        <w:t xml:space="preserve"> best to define in the future (or make more generic, like use loan allowance or something.</w:t>
      </w:r>
    </w:p>
  </w:comment>
  <w:comment w:id="18" w:author="ingalin" w:date="2013-07-15T19:58:00Z" w:initials="IL">
    <w:p w:rsidR="00F8096E" w:rsidRDefault="00F8096E">
      <w:pPr>
        <w:pStyle w:val="CommentText"/>
      </w:pPr>
      <w:r>
        <w:rPr>
          <w:rStyle w:val="CommentReference"/>
        </w:rPr>
        <w:annotationRef/>
      </w:r>
      <w:r>
        <w:t>Again, banking specific term, use more general description</w:t>
      </w:r>
    </w:p>
  </w:comment>
  <w:comment w:id="19" w:author="KPMG" w:date="2013-07-23T17:38:00Z" w:initials="K">
    <w:p w:rsidR="002140F2" w:rsidRDefault="002140F2">
      <w:pPr>
        <w:pStyle w:val="CommentText"/>
      </w:pPr>
      <w:r>
        <w:rPr>
          <w:rStyle w:val="CommentReference"/>
        </w:rPr>
        <w:annotationRef/>
      </w:r>
      <w:proofErr w:type="gramStart"/>
      <w:r>
        <w:t>wow</w:t>
      </w:r>
      <w:proofErr w:type="gramEnd"/>
    </w:p>
  </w:comment>
  <w:comment w:id="20" w:author="KPMG" w:date="2013-07-23T17:40:00Z" w:initials="K">
    <w:p w:rsidR="002140F2" w:rsidRDefault="002140F2">
      <w:pPr>
        <w:pStyle w:val="CommentText"/>
      </w:pPr>
      <w:r>
        <w:rPr>
          <w:rStyle w:val="CommentReference"/>
        </w:rPr>
        <w:annotationRef/>
      </w:r>
      <w:proofErr w:type="gramStart"/>
      <w:r>
        <w:t>which</w:t>
      </w:r>
      <w:proofErr w:type="gramEnd"/>
      <w:r>
        <w:t xml:space="preserve"> kind?</w:t>
      </w:r>
    </w:p>
  </w:comment>
  <w:comment w:id="21" w:author="KPMG" w:date="2013-07-23T17:38:00Z" w:initials="K">
    <w:p w:rsidR="002140F2" w:rsidRDefault="002140F2">
      <w:pPr>
        <w:pStyle w:val="CommentText"/>
      </w:pPr>
      <w:r>
        <w:rPr>
          <w:rStyle w:val="CommentReference"/>
        </w:rPr>
        <w:annotationRef/>
      </w:r>
      <w:proofErr w:type="gramStart"/>
      <w:r>
        <w:t>only</w:t>
      </w:r>
      <w:proofErr w:type="gramEnd"/>
      <w:r>
        <w:t>?  Don’t put down dates if its only one term</w:t>
      </w:r>
    </w:p>
  </w:comment>
  <w:comment w:id="22" w:author="KPMG" w:date="2013-07-23T17:47:00Z" w:initials="K">
    <w:p w:rsidR="0017728B" w:rsidRDefault="0017728B">
      <w:pPr>
        <w:pStyle w:val="CommentText"/>
      </w:pPr>
      <w:r>
        <w:rPr>
          <w:rStyle w:val="CommentReference"/>
        </w:rPr>
        <w:annotationRef/>
      </w:r>
      <w:r>
        <w:t>?</w:t>
      </w:r>
    </w:p>
  </w:comment>
  <w:comment w:id="23" w:author="ingalin" w:date="2013-07-15T20:16:00Z" w:initials="IL">
    <w:p w:rsidR="00F8096E" w:rsidRDefault="00F8096E">
      <w:pPr>
        <w:pStyle w:val="CommentText"/>
      </w:pPr>
      <w:r>
        <w:rPr>
          <w:rStyle w:val="CommentReference"/>
        </w:rPr>
        <w:annotationRef/>
      </w:r>
      <w:r>
        <w:t>Comparatives?  Write it out.</w:t>
      </w:r>
    </w:p>
  </w:comment>
  <w:comment w:id="24" w:author="KPMG" w:date="2013-07-23T17:42:00Z" w:initials="K">
    <w:p w:rsidR="002140F2" w:rsidRDefault="002140F2">
      <w:pPr>
        <w:pStyle w:val="CommentText"/>
      </w:pPr>
      <w:r>
        <w:rPr>
          <w:rStyle w:val="CommentReference"/>
        </w:rPr>
        <w:annotationRef/>
      </w:r>
      <w:r>
        <w:t>How do you know all of these? Are you really good in them?</w:t>
      </w:r>
    </w:p>
  </w:comment>
  <w:comment w:id="25" w:author="ingalin" w:date="2013-07-15T20:15:00Z" w:initials="IL">
    <w:p w:rsidR="00F8096E" w:rsidRDefault="00F8096E">
      <w:pPr>
        <w:pStyle w:val="CommentText"/>
      </w:pPr>
      <w:r>
        <w:rPr>
          <w:rStyle w:val="CommentReference"/>
        </w:rPr>
        <w:annotationRef/>
      </w:r>
      <w:r>
        <w:t>Really?  No magic?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A22AD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373AB6"/>
    <w:multiLevelType w:val="hybridMultilevel"/>
    <w:tmpl w:val="527495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Wingdings"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Wingdings"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F9E5F3B"/>
    <w:multiLevelType w:val="hybridMultilevel"/>
    <w:tmpl w:val="290C0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C5F74"/>
    <w:multiLevelType w:val="hybridMultilevel"/>
    <w:tmpl w:val="BFC229D2"/>
    <w:lvl w:ilvl="0" w:tplc="D6DC2E22">
      <w:start w:val="1"/>
      <w:numFmt w:val="bullet"/>
      <w:pStyle w:val="06-ResumeSideBullet"/>
      <w:lvlText w:val="■"/>
      <w:lvlJc w:val="left"/>
      <w:pPr>
        <w:ind w:left="688" w:hanging="360"/>
      </w:pPr>
      <w:rPr>
        <w:rFonts w:ascii="Arial" w:hAnsi="Arial" w:hint="default"/>
        <w:color w:val="747678"/>
      </w:rPr>
    </w:lvl>
    <w:lvl w:ilvl="1" w:tplc="04090003" w:tentative="1">
      <w:start w:val="1"/>
      <w:numFmt w:val="bullet"/>
      <w:lvlText w:val="o"/>
      <w:lvlJc w:val="left"/>
      <w:pPr>
        <w:ind w:left="1408" w:hanging="360"/>
      </w:pPr>
      <w:rPr>
        <w:rFonts w:ascii="Courier New" w:hAnsi="Courier New" w:cs="Courier New" w:hint="default"/>
      </w:rPr>
    </w:lvl>
    <w:lvl w:ilvl="2" w:tplc="04090005" w:tentative="1">
      <w:start w:val="1"/>
      <w:numFmt w:val="bullet"/>
      <w:lvlText w:val=""/>
      <w:lvlJc w:val="left"/>
      <w:pPr>
        <w:ind w:left="2128" w:hanging="360"/>
      </w:pPr>
      <w:rPr>
        <w:rFonts w:ascii="Wingdings" w:hAnsi="Wingdings" w:hint="default"/>
      </w:rPr>
    </w:lvl>
    <w:lvl w:ilvl="3" w:tplc="04090001" w:tentative="1">
      <w:start w:val="1"/>
      <w:numFmt w:val="bullet"/>
      <w:lvlText w:val=""/>
      <w:lvlJc w:val="left"/>
      <w:pPr>
        <w:ind w:left="2848" w:hanging="360"/>
      </w:pPr>
      <w:rPr>
        <w:rFonts w:ascii="Symbol" w:hAnsi="Symbol" w:hint="default"/>
      </w:rPr>
    </w:lvl>
    <w:lvl w:ilvl="4" w:tplc="04090003" w:tentative="1">
      <w:start w:val="1"/>
      <w:numFmt w:val="bullet"/>
      <w:lvlText w:val="o"/>
      <w:lvlJc w:val="left"/>
      <w:pPr>
        <w:ind w:left="3568" w:hanging="360"/>
      </w:pPr>
      <w:rPr>
        <w:rFonts w:ascii="Courier New" w:hAnsi="Courier New" w:cs="Courier New" w:hint="default"/>
      </w:rPr>
    </w:lvl>
    <w:lvl w:ilvl="5" w:tplc="04090005" w:tentative="1">
      <w:start w:val="1"/>
      <w:numFmt w:val="bullet"/>
      <w:lvlText w:val=""/>
      <w:lvlJc w:val="left"/>
      <w:pPr>
        <w:ind w:left="4288" w:hanging="360"/>
      </w:pPr>
      <w:rPr>
        <w:rFonts w:ascii="Wingdings" w:hAnsi="Wingdings" w:hint="default"/>
      </w:rPr>
    </w:lvl>
    <w:lvl w:ilvl="6" w:tplc="04090001" w:tentative="1">
      <w:start w:val="1"/>
      <w:numFmt w:val="bullet"/>
      <w:lvlText w:val=""/>
      <w:lvlJc w:val="left"/>
      <w:pPr>
        <w:ind w:left="5008" w:hanging="360"/>
      </w:pPr>
      <w:rPr>
        <w:rFonts w:ascii="Symbol" w:hAnsi="Symbol" w:hint="default"/>
      </w:rPr>
    </w:lvl>
    <w:lvl w:ilvl="7" w:tplc="04090003" w:tentative="1">
      <w:start w:val="1"/>
      <w:numFmt w:val="bullet"/>
      <w:lvlText w:val="o"/>
      <w:lvlJc w:val="left"/>
      <w:pPr>
        <w:ind w:left="5728" w:hanging="360"/>
      </w:pPr>
      <w:rPr>
        <w:rFonts w:ascii="Courier New" w:hAnsi="Courier New" w:cs="Courier New" w:hint="default"/>
      </w:rPr>
    </w:lvl>
    <w:lvl w:ilvl="8" w:tplc="04090005" w:tentative="1">
      <w:start w:val="1"/>
      <w:numFmt w:val="bullet"/>
      <w:lvlText w:val=""/>
      <w:lvlJc w:val="left"/>
      <w:pPr>
        <w:ind w:left="6448" w:hanging="360"/>
      </w:pPr>
      <w:rPr>
        <w:rFonts w:ascii="Wingdings" w:hAnsi="Wingdings" w:hint="default"/>
      </w:rPr>
    </w:lvl>
  </w:abstractNum>
  <w:abstractNum w:abstractNumId="4">
    <w:nsid w:val="1D2D0C4A"/>
    <w:multiLevelType w:val="hybridMultilevel"/>
    <w:tmpl w:val="6936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B0849"/>
    <w:multiLevelType w:val="hybridMultilevel"/>
    <w:tmpl w:val="F9C2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64828"/>
    <w:multiLevelType w:val="hybridMultilevel"/>
    <w:tmpl w:val="C8A8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00624"/>
    <w:multiLevelType w:val="hybridMultilevel"/>
    <w:tmpl w:val="440E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B6D1A"/>
    <w:multiLevelType w:val="hybridMultilevel"/>
    <w:tmpl w:val="C3448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97A2E"/>
    <w:multiLevelType w:val="multilevel"/>
    <w:tmpl w:val="4FCCAEC8"/>
    <w:lvl w:ilvl="0">
      <w:start w:val="1"/>
      <w:numFmt w:val="bullet"/>
      <w:pStyle w:val="10-ResumeBullet"/>
      <w:lvlText w:val=""/>
      <w:lvlJc w:val="left"/>
      <w:pPr>
        <w:ind w:left="374" w:hanging="284"/>
      </w:pPr>
      <w:rPr>
        <w:rFonts w:ascii="Wingdings" w:hAnsi="Wingdings" w:hint="default"/>
        <w:color w:val="97989A"/>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num"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10">
    <w:nsid w:val="34DC0BAD"/>
    <w:multiLevelType w:val="hybridMultilevel"/>
    <w:tmpl w:val="1A4659D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Wingdings"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Wingdings"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BE15830"/>
    <w:multiLevelType w:val="hybridMultilevel"/>
    <w:tmpl w:val="C2B06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Wingdings"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Wingdings" w:hint="default"/>
      </w:rPr>
    </w:lvl>
    <w:lvl w:ilvl="8" w:tplc="04090005" w:tentative="1">
      <w:start w:val="1"/>
      <w:numFmt w:val="bullet"/>
      <w:lvlText w:val=""/>
      <w:lvlJc w:val="left"/>
      <w:pPr>
        <w:ind w:left="3960" w:hanging="360"/>
      </w:pPr>
      <w:rPr>
        <w:rFonts w:ascii="Wingdings" w:hAnsi="Wingdings" w:hint="default"/>
      </w:rPr>
    </w:lvl>
  </w:abstractNum>
  <w:abstractNum w:abstractNumId="12">
    <w:nsid w:val="417025C2"/>
    <w:multiLevelType w:val="singleLevel"/>
    <w:tmpl w:val="D834DD46"/>
    <w:lvl w:ilvl="0">
      <w:start w:val="1"/>
      <w:numFmt w:val="bullet"/>
      <w:lvlText w:val=""/>
      <w:lvlJc w:val="left"/>
      <w:pPr>
        <w:tabs>
          <w:tab w:val="num" w:pos="340"/>
        </w:tabs>
        <w:ind w:left="340" w:hanging="340"/>
      </w:pPr>
      <w:rPr>
        <w:rFonts w:ascii="Symbol" w:hAnsi="Symbol" w:hint="default"/>
        <w:color w:val="auto"/>
        <w:sz w:val="22"/>
      </w:rPr>
    </w:lvl>
  </w:abstractNum>
  <w:abstractNum w:abstractNumId="13">
    <w:nsid w:val="53FB147D"/>
    <w:multiLevelType w:val="hybridMultilevel"/>
    <w:tmpl w:val="7D2455E0"/>
    <w:lvl w:ilvl="0" w:tplc="0526E2B8">
      <w:start w:val="1"/>
      <w:numFmt w:val="bullet"/>
      <w:lvlText w:val=""/>
      <w:lvlJc w:val="left"/>
      <w:pPr>
        <w:tabs>
          <w:tab w:val="num" w:pos="360"/>
        </w:tabs>
        <w:ind w:left="360" w:hanging="360"/>
      </w:pPr>
      <w:rPr>
        <w:rFonts w:ascii="Symbol" w:hAnsi="Symbol" w:hint="default"/>
        <w:color w:val="00338D"/>
      </w:rPr>
    </w:lvl>
    <w:lvl w:ilvl="1" w:tplc="04090003">
      <w:start w:val="1"/>
      <w:numFmt w:val="bullet"/>
      <w:lvlText w:val="o"/>
      <w:lvlJc w:val="left"/>
      <w:pPr>
        <w:tabs>
          <w:tab w:val="num" w:pos="3960"/>
        </w:tabs>
        <w:ind w:left="3960" w:hanging="360"/>
      </w:pPr>
      <w:rPr>
        <w:rFonts w:ascii="Courier New" w:hAnsi="Courier New" w:cs="Courier New" w:hint="default"/>
        <w:color w:val="00338D"/>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4">
    <w:nsid w:val="575E7DDA"/>
    <w:multiLevelType w:val="hybridMultilevel"/>
    <w:tmpl w:val="B0D8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EF5872"/>
    <w:multiLevelType w:val="hybridMultilevel"/>
    <w:tmpl w:val="87E0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357F5"/>
    <w:multiLevelType w:val="hybridMultilevel"/>
    <w:tmpl w:val="31AC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Wingdings"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Wingdings" w:hint="default"/>
      </w:rPr>
    </w:lvl>
    <w:lvl w:ilvl="8" w:tplc="04090005" w:tentative="1">
      <w:start w:val="1"/>
      <w:numFmt w:val="bullet"/>
      <w:lvlText w:val=""/>
      <w:lvlJc w:val="left"/>
      <w:pPr>
        <w:ind w:left="4320" w:hanging="360"/>
      </w:pPr>
      <w:rPr>
        <w:rFonts w:ascii="Wingdings" w:hAnsi="Wingdings" w:hint="default"/>
      </w:rPr>
    </w:lvl>
  </w:abstractNum>
  <w:abstractNum w:abstractNumId="17">
    <w:nsid w:val="68EE3816"/>
    <w:multiLevelType w:val="hybridMultilevel"/>
    <w:tmpl w:val="D8F847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Wingdings"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Wingdings"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E4639C8"/>
    <w:multiLevelType w:val="hybridMultilevel"/>
    <w:tmpl w:val="D9C8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33A45"/>
    <w:multiLevelType w:val="hybridMultilevel"/>
    <w:tmpl w:val="447227C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cs="Wingdings"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Wingdings"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Wingdings"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3FD02A5"/>
    <w:multiLevelType w:val="hybridMultilevel"/>
    <w:tmpl w:val="B8FC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9F3CC9"/>
    <w:multiLevelType w:val="hybridMultilevel"/>
    <w:tmpl w:val="5C9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Wingdings"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Wingdings" w:hint="default"/>
      </w:rPr>
    </w:lvl>
    <w:lvl w:ilvl="8" w:tplc="04090005" w:tentative="1">
      <w:start w:val="1"/>
      <w:numFmt w:val="bullet"/>
      <w:lvlText w:val=""/>
      <w:lvlJc w:val="left"/>
      <w:pPr>
        <w:ind w:left="4320" w:hanging="360"/>
      </w:pPr>
      <w:rPr>
        <w:rFonts w:ascii="Wingdings" w:hAnsi="Wingdings" w:hint="default"/>
      </w:rPr>
    </w:lvl>
  </w:abstractNum>
  <w:abstractNum w:abstractNumId="22">
    <w:nsid w:val="79C5536B"/>
    <w:multiLevelType w:val="hybridMultilevel"/>
    <w:tmpl w:val="FF1A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9"/>
  </w:num>
  <w:num w:numId="4">
    <w:abstractNumId w:val="11"/>
  </w:num>
  <w:num w:numId="5">
    <w:abstractNumId w:val="21"/>
  </w:num>
  <w:num w:numId="6">
    <w:abstractNumId w:val="17"/>
  </w:num>
  <w:num w:numId="7">
    <w:abstractNumId w:val="8"/>
  </w:num>
  <w:num w:numId="8">
    <w:abstractNumId w:val="1"/>
  </w:num>
  <w:num w:numId="9">
    <w:abstractNumId w:val="6"/>
  </w:num>
  <w:num w:numId="10">
    <w:abstractNumId w:val="10"/>
  </w:num>
  <w:num w:numId="11">
    <w:abstractNumId w:val="20"/>
  </w:num>
  <w:num w:numId="12">
    <w:abstractNumId w:val="5"/>
  </w:num>
  <w:num w:numId="13">
    <w:abstractNumId w:val="7"/>
  </w:num>
  <w:num w:numId="14">
    <w:abstractNumId w:val="4"/>
  </w:num>
  <w:num w:numId="15">
    <w:abstractNumId w:val="2"/>
  </w:num>
  <w:num w:numId="16">
    <w:abstractNumId w:val="18"/>
  </w:num>
  <w:num w:numId="17">
    <w:abstractNumId w:val="22"/>
  </w:num>
  <w:num w:numId="18">
    <w:abstractNumId w:val="15"/>
  </w:num>
  <w:num w:numId="19">
    <w:abstractNumId w:val="9"/>
  </w:num>
  <w:num w:numId="20">
    <w:abstractNumId w:val="3"/>
  </w:num>
  <w:num w:numId="21">
    <w:abstractNumId w:val="13"/>
  </w:num>
  <w:num w:numId="22">
    <w:abstractNumId w:val="12"/>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drawingGridHorizontalSpacing w:val="110"/>
  <w:displayHorizontalDrawingGridEvery w:val="2"/>
  <w:characterSpacingControl w:val="doNotCompress"/>
  <w:compat>
    <w:useFELayout/>
  </w:compat>
  <w:rsids>
    <w:rsidRoot w:val="00BB7FB8"/>
    <w:rsid w:val="00000D0A"/>
    <w:rsid w:val="0007166F"/>
    <w:rsid w:val="000A662F"/>
    <w:rsid w:val="000C26C0"/>
    <w:rsid w:val="00104FA0"/>
    <w:rsid w:val="00127B2A"/>
    <w:rsid w:val="0017728B"/>
    <w:rsid w:val="001B6780"/>
    <w:rsid w:val="001E7C46"/>
    <w:rsid w:val="002140F2"/>
    <w:rsid w:val="002218E0"/>
    <w:rsid w:val="00291C94"/>
    <w:rsid w:val="002B2119"/>
    <w:rsid w:val="002F656D"/>
    <w:rsid w:val="003752E4"/>
    <w:rsid w:val="00393A58"/>
    <w:rsid w:val="003B2E34"/>
    <w:rsid w:val="003F0390"/>
    <w:rsid w:val="00471D77"/>
    <w:rsid w:val="004776BE"/>
    <w:rsid w:val="00493716"/>
    <w:rsid w:val="004E334F"/>
    <w:rsid w:val="005003F6"/>
    <w:rsid w:val="005005A5"/>
    <w:rsid w:val="0054695F"/>
    <w:rsid w:val="00664A98"/>
    <w:rsid w:val="006C44E7"/>
    <w:rsid w:val="007C3D54"/>
    <w:rsid w:val="007C695F"/>
    <w:rsid w:val="007C7792"/>
    <w:rsid w:val="007E2F18"/>
    <w:rsid w:val="007E31A2"/>
    <w:rsid w:val="00831E23"/>
    <w:rsid w:val="00833F11"/>
    <w:rsid w:val="00873499"/>
    <w:rsid w:val="008F0AD9"/>
    <w:rsid w:val="0092306D"/>
    <w:rsid w:val="009B2226"/>
    <w:rsid w:val="009B3512"/>
    <w:rsid w:val="00A2013D"/>
    <w:rsid w:val="00A34499"/>
    <w:rsid w:val="00A90A02"/>
    <w:rsid w:val="00AD39C2"/>
    <w:rsid w:val="00B16F87"/>
    <w:rsid w:val="00B34D33"/>
    <w:rsid w:val="00BB7FB8"/>
    <w:rsid w:val="00BD634F"/>
    <w:rsid w:val="00C65839"/>
    <w:rsid w:val="00C94ECA"/>
    <w:rsid w:val="00CD30A7"/>
    <w:rsid w:val="00D0542F"/>
    <w:rsid w:val="00D27510"/>
    <w:rsid w:val="00D278D4"/>
    <w:rsid w:val="00DF4B1F"/>
    <w:rsid w:val="00DF7D59"/>
    <w:rsid w:val="00E1628A"/>
    <w:rsid w:val="00E33CEB"/>
    <w:rsid w:val="00F6118B"/>
    <w:rsid w:val="00F61872"/>
    <w:rsid w:val="00F673F2"/>
    <w:rsid w:val="00F730FC"/>
    <w:rsid w:val="00F8096E"/>
    <w:rsid w:val="00F86E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D7EC9"/>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7FB8"/>
    <w:rPr>
      <w:color w:val="0000FF"/>
      <w:u w:val="single"/>
    </w:rPr>
  </w:style>
  <w:style w:type="paragraph" w:customStyle="1" w:styleId="MediumGrid1-Accent21">
    <w:name w:val="Medium Grid 1 - Accent 21"/>
    <w:basedOn w:val="Normal"/>
    <w:uiPriority w:val="34"/>
    <w:qFormat/>
    <w:rsid w:val="00B0302A"/>
    <w:pPr>
      <w:ind w:left="720"/>
      <w:contextualSpacing/>
    </w:pPr>
  </w:style>
  <w:style w:type="paragraph" w:styleId="BalloonText">
    <w:name w:val="Balloon Text"/>
    <w:basedOn w:val="Normal"/>
    <w:link w:val="BalloonTextChar"/>
    <w:uiPriority w:val="99"/>
    <w:semiHidden/>
    <w:unhideWhenUsed/>
    <w:rsid w:val="0006518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6518C"/>
    <w:rPr>
      <w:rFonts w:ascii="Tahoma" w:hAnsi="Tahoma" w:cs="Tahoma"/>
      <w:sz w:val="16"/>
      <w:szCs w:val="16"/>
    </w:rPr>
  </w:style>
  <w:style w:type="paragraph" w:customStyle="1" w:styleId="10-ResumeBullet">
    <w:name w:val="10-ResumeBullet"/>
    <w:basedOn w:val="Normal"/>
    <w:rsid w:val="00F6118B"/>
    <w:pPr>
      <w:numPr>
        <w:numId w:val="19"/>
      </w:numPr>
      <w:spacing w:before="60" w:after="60" w:line="260" w:lineRule="atLeast"/>
    </w:pPr>
    <w:rPr>
      <w:rFonts w:ascii="Arial" w:eastAsia="Calibri" w:hAnsi="Arial" w:cs="Arial"/>
      <w:sz w:val="18"/>
      <w:lang w:val="en-GB" w:eastAsia="en-US"/>
    </w:rPr>
  </w:style>
  <w:style w:type="paragraph" w:customStyle="1" w:styleId="06-ResumeSideBullet">
    <w:name w:val="06-ResumeSideBullet"/>
    <w:basedOn w:val="10-ResumeBullet"/>
    <w:rsid w:val="007C3D54"/>
    <w:pPr>
      <w:numPr>
        <w:numId w:val="20"/>
      </w:numPr>
      <w:tabs>
        <w:tab w:val="left" w:pos="65"/>
      </w:tabs>
      <w:spacing w:line="160" w:lineRule="exact"/>
      <w:ind w:left="65" w:right="200" w:hanging="180"/>
    </w:pPr>
    <w:rPr>
      <w:sz w:val="14"/>
      <w:szCs w:val="14"/>
    </w:rPr>
  </w:style>
  <w:style w:type="paragraph" w:customStyle="1" w:styleId="04-ResumeSideBody">
    <w:name w:val="04-ResumeSideBody"/>
    <w:rsid w:val="00873499"/>
    <w:pPr>
      <w:tabs>
        <w:tab w:val="left" w:pos="155"/>
      </w:tabs>
      <w:spacing w:line="180" w:lineRule="exact"/>
      <w:ind w:left="-115" w:right="144"/>
    </w:pPr>
    <w:rPr>
      <w:rFonts w:ascii="Arial" w:eastAsia="Times New Roman" w:hAnsi="Arial"/>
      <w:sz w:val="14"/>
      <w:szCs w:val="14"/>
      <w:lang w:val="en-US" w:eastAsia="en-US"/>
    </w:rPr>
  </w:style>
  <w:style w:type="paragraph" w:customStyle="1" w:styleId="ColorfulList-Accent11">
    <w:name w:val="Colorful List - Accent 11"/>
    <w:basedOn w:val="Normal"/>
    <w:uiPriority w:val="34"/>
    <w:qFormat/>
    <w:rsid w:val="00DF7D59"/>
    <w:pPr>
      <w:ind w:left="720"/>
      <w:contextualSpacing/>
    </w:pPr>
  </w:style>
  <w:style w:type="character" w:customStyle="1" w:styleId="apple-converted-space">
    <w:name w:val="apple-converted-space"/>
    <w:rsid w:val="00C94ECA"/>
  </w:style>
  <w:style w:type="character" w:styleId="FollowedHyperlink">
    <w:name w:val="FollowedHyperlink"/>
    <w:rsid w:val="00471D77"/>
    <w:rPr>
      <w:color w:val="800080"/>
      <w:u w:val="single"/>
    </w:rPr>
  </w:style>
  <w:style w:type="character" w:styleId="CommentReference">
    <w:name w:val="annotation reference"/>
    <w:basedOn w:val="DefaultParagraphFont"/>
    <w:rsid w:val="00F8096E"/>
    <w:rPr>
      <w:sz w:val="16"/>
      <w:szCs w:val="16"/>
    </w:rPr>
  </w:style>
  <w:style w:type="paragraph" w:styleId="CommentText">
    <w:name w:val="annotation text"/>
    <w:basedOn w:val="Normal"/>
    <w:link w:val="CommentTextChar"/>
    <w:rsid w:val="00F8096E"/>
    <w:rPr>
      <w:sz w:val="20"/>
      <w:szCs w:val="20"/>
    </w:rPr>
  </w:style>
  <w:style w:type="character" w:customStyle="1" w:styleId="CommentTextChar">
    <w:name w:val="Comment Text Char"/>
    <w:basedOn w:val="DefaultParagraphFont"/>
    <w:link w:val="CommentText"/>
    <w:rsid w:val="00F8096E"/>
    <w:rPr>
      <w:lang w:val="en-US" w:eastAsia="zh-CN"/>
    </w:rPr>
  </w:style>
  <w:style w:type="paragraph" w:styleId="CommentSubject">
    <w:name w:val="annotation subject"/>
    <w:basedOn w:val="CommentText"/>
    <w:next w:val="CommentText"/>
    <w:link w:val="CommentSubjectChar"/>
    <w:rsid w:val="00F8096E"/>
    <w:rPr>
      <w:b/>
      <w:bCs/>
    </w:rPr>
  </w:style>
  <w:style w:type="character" w:customStyle="1" w:styleId="CommentSubjectChar">
    <w:name w:val="Comment Subject Char"/>
    <w:basedOn w:val="CommentTextChar"/>
    <w:link w:val="CommentSubject"/>
    <w:rsid w:val="00F8096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mailto:raylin@berkele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3398</CharactersWithSpaces>
  <SharedDoc>false</SharedDoc>
  <HLinks>
    <vt:vector size="6" baseType="variant">
      <vt:variant>
        <vt:i4>4915315</vt:i4>
      </vt:variant>
      <vt:variant>
        <vt:i4>0</vt:i4>
      </vt:variant>
      <vt:variant>
        <vt:i4>0</vt:i4>
      </vt:variant>
      <vt:variant>
        <vt:i4>5</vt:i4>
      </vt:variant>
      <vt:variant>
        <vt:lpwstr>mailto:raylin@berkeley.edu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KPMG</cp:lastModifiedBy>
  <cp:revision>2</cp:revision>
  <cp:lastPrinted>2011-01-23T18:34:00Z</cp:lastPrinted>
  <dcterms:created xsi:type="dcterms:W3CDTF">2013-07-24T00:50:00Z</dcterms:created>
  <dcterms:modified xsi:type="dcterms:W3CDTF">2013-07-24T00:50:00Z</dcterms:modified>
</cp:coreProperties>
</file>