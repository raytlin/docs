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3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60"/>
        <w:gridCol w:w="1701"/>
        <w:gridCol w:w="277"/>
        <w:gridCol w:w="1566"/>
        <w:gridCol w:w="3969"/>
      </w:tblGrid>
      <w:tr w:rsidR="001A54F1" w:rsidRPr="00D27AFB" w:rsidTr="008B7B6D">
        <w:tc>
          <w:tcPr>
            <w:tcW w:w="3260" w:type="dxa"/>
          </w:tcPr>
          <w:p w:rsidR="001A54F1" w:rsidRPr="00D27AFB" w:rsidRDefault="001A54F1">
            <w:pPr>
              <w:rPr>
                <w:rFonts w:ascii="Arial" w:hAnsi="Arial" w:cs="Arial"/>
                <w:b/>
                <w:bCs/>
              </w:rPr>
            </w:pPr>
            <w:r w:rsidRPr="00D27AFB">
              <w:rPr>
                <w:rFonts w:ascii="Arial" w:hAnsi="Arial" w:cs="Arial"/>
                <w:b/>
                <w:bCs/>
              </w:rPr>
              <w:t xml:space="preserve">Job Title: </w:t>
            </w:r>
          </w:p>
          <w:p w:rsidR="001A54F1" w:rsidRPr="00D27AFB" w:rsidRDefault="008B7B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lang w:val="en-US"/>
              </w:rPr>
              <w:t>QA &amp; Forensics; CASS Office</w:t>
            </w:r>
          </w:p>
          <w:p w:rsidR="001A54F1" w:rsidRPr="00D27AFB" w:rsidRDefault="001A54F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3544" w:type="dxa"/>
            <w:gridSpan w:val="3"/>
            <w:shd w:val="clear" w:color="auto" w:fill="FFFF00"/>
          </w:tcPr>
          <w:p w:rsidR="001A54F1" w:rsidRPr="00D27AFB" w:rsidRDefault="001A54F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27AFB">
              <w:rPr>
                <w:rFonts w:ascii="Arial" w:hAnsi="Arial" w:cs="Arial"/>
                <w:b/>
                <w:bCs/>
                <w:lang w:val="en-US"/>
              </w:rPr>
              <w:t xml:space="preserve">Business: </w:t>
            </w:r>
          </w:p>
          <w:p w:rsidR="001A54F1" w:rsidRPr="00D27AFB" w:rsidRDefault="008B7B6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?? </w:t>
            </w:r>
          </w:p>
        </w:tc>
        <w:tc>
          <w:tcPr>
            <w:tcW w:w="3969" w:type="dxa"/>
            <w:shd w:val="clear" w:color="auto" w:fill="FFFF00"/>
          </w:tcPr>
          <w:p w:rsidR="001A54F1" w:rsidRPr="00D27AFB" w:rsidRDefault="001A54F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27AFB">
              <w:rPr>
                <w:rFonts w:ascii="Arial" w:hAnsi="Arial" w:cs="Arial"/>
                <w:b/>
                <w:bCs/>
                <w:lang w:val="en-US"/>
              </w:rPr>
              <w:t xml:space="preserve">Division: </w:t>
            </w:r>
          </w:p>
          <w:p w:rsidR="00D27AFB" w:rsidRPr="00D27AFB" w:rsidRDefault="008B7B6D" w:rsidP="008B7B6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??</w:t>
            </w:r>
          </w:p>
        </w:tc>
      </w:tr>
      <w:tr w:rsidR="001A54F1" w:rsidRPr="00D27AFB">
        <w:tc>
          <w:tcPr>
            <w:tcW w:w="3260" w:type="dxa"/>
          </w:tcPr>
          <w:p w:rsidR="001A54F1" w:rsidRPr="00D27AFB" w:rsidRDefault="001A54F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27AFB">
              <w:rPr>
                <w:rFonts w:ascii="Arial" w:hAnsi="Arial" w:cs="Arial"/>
                <w:b/>
                <w:bCs/>
                <w:lang w:val="en-US"/>
              </w:rPr>
              <w:t xml:space="preserve">Grade/Level: </w:t>
            </w:r>
          </w:p>
          <w:p w:rsidR="00E86745" w:rsidRPr="00D27AFB" w:rsidRDefault="006D587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SVP</w:t>
            </w:r>
          </w:p>
          <w:p w:rsidR="001A54F1" w:rsidRPr="00D27AFB" w:rsidRDefault="001A54F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3544" w:type="dxa"/>
            <w:gridSpan w:val="3"/>
          </w:tcPr>
          <w:p w:rsidR="001A54F1" w:rsidRPr="00D27AFB" w:rsidRDefault="001A54F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27AFB">
              <w:rPr>
                <w:rFonts w:ascii="Arial" w:hAnsi="Arial" w:cs="Arial"/>
                <w:b/>
                <w:bCs/>
                <w:lang w:val="en-US"/>
              </w:rPr>
              <w:t xml:space="preserve">Reporting to: </w:t>
            </w:r>
          </w:p>
          <w:p w:rsidR="001A54F1" w:rsidRPr="00D27AFB" w:rsidRDefault="00E41BA8" w:rsidP="00AF146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CF10a, Sean O’Connor</w:t>
            </w:r>
          </w:p>
        </w:tc>
        <w:tc>
          <w:tcPr>
            <w:tcW w:w="3969" w:type="dxa"/>
          </w:tcPr>
          <w:p w:rsidR="001A54F1" w:rsidRPr="00D27AFB" w:rsidRDefault="001A54F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D27AFB">
              <w:rPr>
                <w:rFonts w:ascii="Arial" w:hAnsi="Arial" w:cs="Arial"/>
                <w:b/>
                <w:bCs/>
                <w:lang w:val="en-US"/>
              </w:rPr>
              <w:t>Location:</w:t>
            </w:r>
          </w:p>
          <w:p w:rsidR="001A54F1" w:rsidRPr="00D27AFB" w:rsidRDefault="001A54F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en-US"/>
              </w:rPr>
            </w:pPr>
            <w:r w:rsidRPr="00D27AFB">
              <w:rPr>
                <w:rFonts w:ascii="Arial" w:hAnsi="Arial" w:cs="Arial"/>
                <w:lang w:val="en-US"/>
              </w:rPr>
              <w:t>London</w:t>
            </w:r>
            <w:r w:rsidR="00AF146D" w:rsidRPr="00D27AFB">
              <w:rPr>
                <w:rFonts w:ascii="Arial" w:hAnsi="Arial" w:cs="Arial"/>
                <w:lang w:val="en-US"/>
              </w:rPr>
              <w:t>, Canary Wharf</w:t>
            </w:r>
          </w:p>
        </w:tc>
      </w:tr>
      <w:tr w:rsidR="001A54F1" w:rsidRPr="00D27AFB">
        <w:trPr>
          <w:cantSplit/>
        </w:trPr>
        <w:tc>
          <w:tcPr>
            <w:tcW w:w="10773" w:type="dxa"/>
            <w:gridSpan w:val="5"/>
            <w:tcBorders>
              <w:bottom w:val="single" w:sz="4" w:space="0" w:color="auto"/>
            </w:tcBorders>
            <w:shd w:val="pct25" w:color="auto" w:fill="FFFFFF"/>
          </w:tcPr>
          <w:p w:rsidR="001A54F1" w:rsidRPr="00D27AFB" w:rsidRDefault="001A54F1">
            <w:pPr>
              <w:rPr>
                <w:rFonts w:ascii="Arial" w:hAnsi="Arial" w:cs="Arial"/>
              </w:rPr>
            </w:pPr>
            <w:r w:rsidRPr="00D27AFB">
              <w:rPr>
                <w:rFonts w:ascii="Arial" w:hAnsi="Arial" w:cs="Arial"/>
              </w:rPr>
              <w:t>Job Description</w:t>
            </w:r>
          </w:p>
        </w:tc>
      </w:tr>
      <w:tr w:rsidR="001A54F1" w:rsidRPr="00D27AFB">
        <w:trPr>
          <w:cantSplit/>
          <w:trHeight w:val="2392"/>
        </w:trPr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AFB" w:rsidRDefault="00D27AFB">
            <w:pPr>
              <w:rPr>
                <w:rFonts w:ascii="Arial" w:hAnsi="Arial" w:cs="Arial"/>
                <w:b/>
                <w:lang w:val="en-US"/>
              </w:rPr>
            </w:pPr>
          </w:p>
          <w:p w:rsidR="001A54F1" w:rsidRDefault="001A54F1">
            <w:pPr>
              <w:rPr>
                <w:rFonts w:ascii="Arial" w:hAnsi="Arial" w:cs="Arial"/>
                <w:b/>
                <w:lang w:val="en-US"/>
              </w:rPr>
            </w:pPr>
            <w:r w:rsidRPr="00D27AFB">
              <w:rPr>
                <w:rFonts w:ascii="Arial" w:hAnsi="Arial" w:cs="Arial"/>
                <w:b/>
                <w:lang w:val="en-US"/>
              </w:rPr>
              <w:t>Job Purpose:</w:t>
            </w:r>
          </w:p>
          <w:p w:rsidR="00D27AFB" w:rsidRDefault="00D27AFB">
            <w:pPr>
              <w:rPr>
                <w:rFonts w:ascii="Arial" w:hAnsi="Arial" w:cs="Arial"/>
                <w:b/>
                <w:lang w:val="en-US"/>
              </w:rPr>
            </w:pPr>
          </w:p>
          <w:p w:rsidR="00C51229" w:rsidRDefault="00C51229" w:rsidP="00C51229">
            <w:pPr>
              <w:rPr>
                <w:rFonts w:ascii="Arial" w:hAnsi="Arial" w:cs="Arial"/>
                <w:i/>
                <w:lang w:val="en-US"/>
              </w:rPr>
            </w:pPr>
            <w:r w:rsidRPr="00C51229">
              <w:rPr>
                <w:rFonts w:ascii="Arial" w:hAnsi="Arial" w:cs="Arial"/>
                <w:i/>
                <w:lang w:val="en-US"/>
              </w:rPr>
              <w:t xml:space="preserve">To assist </w:t>
            </w:r>
            <w:r w:rsidR="006D587C">
              <w:rPr>
                <w:rFonts w:ascii="Arial" w:hAnsi="Arial" w:cs="Arial"/>
                <w:i/>
                <w:lang w:val="en-US"/>
              </w:rPr>
              <w:t>senior CASS Office stakeholders</w:t>
            </w:r>
            <w:r w:rsidRPr="00C51229">
              <w:rPr>
                <w:rFonts w:ascii="Arial" w:hAnsi="Arial" w:cs="Arial"/>
                <w:i/>
                <w:lang w:val="en-US"/>
              </w:rPr>
              <w:t xml:space="preserve"> in ensuring the adequacy of oversight and governance arrangements for the Citi UK regulated entity’s compliance with the FCA Client Money and Asset rules (“CASS”)</w:t>
            </w:r>
          </w:p>
          <w:p w:rsidR="00C51229" w:rsidRPr="00C51229" w:rsidRDefault="00C51229" w:rsidP="00C51229">
            <w:pPr>
              <w:rPr>
                <w:rFonts w:ascii="Arial" w:hAnsi="Arial" w:cs="Arial"/>
                <w:i/>
                <w:lang w:val="en-US"/>
              </w:rPr>
            </w:pPr>
          </w:p>
          <w:p w:rsidR="00C51229" w:rsidRPr="00C51229" w:rsidRDefault="00C51229" w:rsidP="00C51229">
            <w:pPr>
              <w:rPr>
                <w:rFonts w:ascii="Arial" w:hAnsi="Arial" w:cs="Arial"/>
                <w:i/>
                <w:lang w:val="en-US"/>
              </w:rPr>
            </w:pPr>
            <w:r w:rsidRPr="00C51229">
              <w:rPr>
                <w:rFonts w:ascii="Arial" w:hAnsi="Arial" w:cs="Arial"/>
                <w:i/>
                <w:lang w:val="en-US"/>
              </w:rPr>
              <w:t>To lead a team in carrying out Citi’s CASS quality assurance programme to ensure the adequacy and effectiveness of controls in place to ensure CASS compliance</w:t>
            </w:r>
          </w:p>
          <w:p w:rsidR="00C51229" w:rsidRDefault="00C51229">
            <w:pPr>
              <w:pStyle w:val="BodyText"/>
              <w:rPr>
                <w:lang w:val="en-GB"/>
              </w:rPr>
            </w:pPr>
          </w:p>
          <w:p w:rsidR="00C51229" w:rsidRDefault="00C51229">
            <w:pPr>
              <w:pStyle w:val="BodyText"/>
              <w:rPr>
                <w:lang w:val="en-GB"/>
              </w:rPr>
            </w:pPr>
          </w:p>
          <w:p w:rsidR="00C51229" w:rsidRDefault="00C51229">
            <w:pPr>
              <w:pStyle w:val="BodyText"/>
              <w:rPr>
                <w:lang w:val="en-GB"/>
              </w:rPr>
            </w:pPr>
          </w:p>
          <w:p w:rsidR="00C51229" w:rsidRDefault="00C51229">
            <w:pPr>
              <w:pStyle w:val="BodyText"/>
              <w:rPr>
                <w:lang w:val="en-GB"/>
              </w:rPr>
            </w:pPr>
          </w:p>
          <w:p w:rsidR="00C51229" w:rsidRDefault="00C51229">
            <w:pPr>
              <w:pStyle w:val="BodyText"/>
              <w:rPr>
                <w:lang w:val="en-GB"/>
              </w:rPr>
            </w:pPr>
          </w:p>
          <w:p w:rsidR="00C51229" w:rsidRDefault="00C51229">
            <w:pPr>
              <w:pStyle w:val="BodyText"/>
              <w:rPr>
                <w:lang w:val="en-GB"/>
              </w:rPr>
            </w:pPr>
          </w:p>
          <w:p w:rsidR="00C51229" w:rsidRDefault="00C51229">
            <w:pPr>
              <w:pStyle w:val="BodyText"/>
              <w:rPr>
                <w:lang w:val="en-GB"/>
              </w:rPr>
            </w:pPr>
          </w:p>
          <w:p w:rsidR="00C51229" w:rsidRDefault="00C51229">
            <w:pPr>
              <w:pStyle w:val="BodyText"/>
              <w:rPr>
                <w:lang w:val="en-GB"/>
              </w:rPr>
            </w:pPr>
          </w:p>
          <w:p w:rsidR="00C51229" w:rsidRDefault="00C51229">
            <w:pPr>
              <w:pStyle w:val="BodyText"/>
              <w:rPr>
                <w:lang w:val="en-GB"/>
              </w:rPr>
            </w:pPr>
          </w:p>
          <w:p w:rsidR="00C51229" w:rsidRDefault="00C51229">
            <w:pPr>
              <w:pStyle w:val="BodyText"/>
              <w:rPr>
                <w:lang w:val="en-GB"/>
              </w:rPr>
            </w:pPr>
          </w:p>
          <w:p w:rsidR="00C51229" w:rsidRDefault="00C51229">
            <w:pPr>
              <w:pStyle w:val="BodyText"/>
              <w:rPr>
                <w:lang w:val="en-GB"/>
              </w:rPr>
            </w:pPr>
          </w:p>
          <w:p w:rsidR="00C51229" w:rsidRDefault="00C51229">
            <w:pPr>
              <w:pStyle w:val="BodyText"/>
              <w:rPr>
                <w:lang w:val="en-GB"/>
              </w:rPr>
            </w:pPr>
          </w:p>
          <w:p w:rsidR="00E41BA8" w:rsidRDefault="00E41BA8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 xml:space="preserve">.  </w:t>
            </w:r>
          </w:p>
          <w:p w:rsidR="00E41BA8" w:rsidRDefault="00E41BA8">
            <w:pPr>
              <w:pStyle w:val="BodyText"/>
              <w:rPr>
                <w:lang w:val="en-GB"/>
              </w:rPr>
            </w:pPr>
          </w:p>
          <w:p w:rsidR="001A54F1" w:rsidRPr="00D27AFB" w:rsidRDefault="001A54F1">
            <w:pPr>
              <w:rPr>
                <w:rFonts w:ascii="Arial" w:hAnsi="Arial" w:cs="Arial"/>
                <w:b/>
                <w:lang w:val="en-US"/>
              </w:rPr>
            </w:pPr>
          </w:p>
          <w:p w:rsidR="000C42E5" w:rsidRPr="00D27AFB" w:rsidRDefault="000C42E5">
            <w:pPr>
              <w:rPr>
                <w:rFonts w:ascii="Arial" w:hAnsi="Arial" w:cs="Arial"/>
                <w:b/>
                <w:lang w:val="en-US"/>
              </w:rPr>
            </w:pPr>
          </w:p>
          <w:p w:rsidR="000C42E5" w:rsidRPr="00D27AFB" w:rsidRDefault="000C42E5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AFB" w:rsidRDefault="00D27AFB">
            <w:pPr>
              <w:rPr>
                <w:rFonts w:ascii="Arial" w:hAnsi="Arial" w:cs="Arial"/>
                <w:b/>
                <w:lang w:val="en-US"/>
              </w:rPr>
            </w:pPr>
          </w:p>
          <w:p w:rsidR="001A54F1" w:rsidRPr="00D27AFB" w:rsidRDefault="001A54F1">
            <w:pPr>
              <w:rPr>
                <w:rFonts w:ascii="Arial" w:hAnsi="Arial" w:cs="Arial"/>
                <w:b/>
                <w:lang w:val="en-US"/>
              </w:rPr>
            </w:pPr>
            <w:r w:rsidRPr="00D27AFB">
              <w:rPr>
                <w:rFonts w:ascii="Arial" w:hAnsi="Arial" w:cs="Arial"/>
                <w:b/>
                <w:lang w:val="en-US"/>
              </w:rPr>
              <w:t>Job Background/context:</w:t>
            </w:r>
          </w:p>
          <w:p w:rsidR="00D27AFB" w:rsidRDefault="00D27AFB" w:rsidP="00DC2705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</w:p>
          <w:p w:rsidR="008B7B6D" w:rsidRDefault="008B7B6D" w:rsidP="008B7B6D">
            <w:pPr>
              <w:pStyle w:val="BodyText"/>
              <w:rPr>
                <w:i w:val="0"/>
                <w:lang w:val="en-GB"/>
              </w:rPr>
            </w:pPr>
            <w:r>
              <w:rPr>
                <w:i w:val="0"/>
                <w:lang w:val="en-GB"/>
              </w:rPr>
              <w:t>The current CF10a Function has been re-structured as a Function dedicated to Citi’s three UK regulated entities’ compliance with CASS.</w:t>
            </w:r>
          </w:p>
          <w:p w:rsidR="008B7B6D" w:rsidRDefault="008B7B6D" w:rsidP="008B7B6D">
            <w:pPr>
              <w:pStyle w:val="BodyText"/>
              <w:rPr>
                <w:i w:val="0"/>
                <w:lang w:val="en-GB"/>
              </w:rPr>
            </w:pPr>
          </w:p>
          <w:p w:rsidR="00D27AFB" w:rsidRDefault="008B7B6D" w:rsidP="008B7B6D">
            <w:pPr>
              <w:pStyle w:val="BodyText"/>
              <w:rPr>
                <w:i w:val="0"/>
                <w:lang w:val="en-GB"/>
              </w:rPr>
            </w:pPr>
            <w:r>
              <w:rPr>
                <w:i w:val="0"/>
                <w:lang w:val="en-GB"/>
              </w:rPr>
              <w:t>The CF10a Function has been realigned, effective as at 1 January 2013, to report directly to the Chief Administration Officer and to Citi’s Governance Committee/Audit Committee.  As part of this realignment, a new CASS Office will be created to support the CF10a in the discharge of his responsibility for the UK regulated entities’ compliance with the FCA CASS requirements.</w:t>
            </w:r>
          </w:p>
          <w:p w:rsidR="008B7B6D" w:rsidRDefault="008B7B6D" w:rsidP="008B7B6D">
            <w:pPr>
              <w:pStyle w:val="BodyText"/>
              <w:rPr>
                <w:i w:val="0"/>
                <w:lang w:val="en-GB"/>
              </w:rPr>
            </w:pPr>
          </w:p>
          <w:p w:rsidR="008B7B6D" w:rsidRDefault="008B7B6D" w:rsidP="008B7B6D">
            <w:pPr>
              <w:pStyle w:val="BodyText"/>
              <w:rPr>
                <w:i w:val="0"/>
                <w:lang w:val="en-GB"/>
              </w:rPr>
            </w:pPr>
            <w:r>
              <w:rPr>
                <w:i w:val="0"/>
                <w:lang w:val="en-GB"/>
              </w:rPr>
              <w:t xml:space="preserve">The CASS Office will consist of three teams, each led by a Director reporting to the CF10a.  The </w:t>
            </w:r>
            <w:r w:rsidR="007471D2">
              <w:rPr>
                <w:i w:val="0"/>
                <w:lang w:val="en-GB"/>
              </w:rPr>
              <w:t>three teams will be:</w:t>
            </w:r>
          </w:p>
          <w:p w:rsidR="007471D2" w:rsidRDefault="007471D2" w:rsidP="007471D2">
            <w:pPr>
              <w:pStyle w:val="BodyText"/>
              <w:numPr>
                <w:ilvl w:val="0"/>
                <w:numId w:val="40"/>
              </w:numPr>
              <w:rPr>
                <w:i w:val="0"/>
                <w:lang w:val="en-GB"/>
              </w:rPr>
            </w:pPr>
            <w:r>
              <w:rPr>
                <w:i w:val="0"/>
                <w:lang w:val="en-GB"/>
              </w:rPr>
              <w:t>CASS Advisory;</w:t>
            </w:r>
          </w:p>
          <w:p w:rsidR="007471D2" w:rsidRDefault="007471D2" w:rsidP="007471D2">
            <w:pPr>
              <w:pStyle w:val="BodyText"/>
              <w:numPr>
                <w:ilvl w:val="0"/>
                <w:numId w:val="40"/>
              </w:numPr>
              <w:rPr>
                <w:i w:val="0"/>
                <w:lang w:val="en-GB"/>
              </w:rPr>
            </w:pPr>
            <w:r>
              <w:rPr>
                <w:i w:val="0"/>
                <w:lang w:val="en-GB"/>
              </w:rPr>
              <w:t>CASS MIS &amp; Governance; and</w:t>
            </w:r>
          </w:p>
          <w:p w:rsidR="007471D2" w:rsidRDefault="007471D2" w:rsidP="007471D2">
            <w:pPr>
              <w:pStyle w:val="BodyText"/>
              <w:numPr>
                <w:ilvl w:val="0"/>
                <w:numId w:val="40"/>
              </w:numPr>
              <w:rPr>
                <w:i w:val="0"/>
                <w:lang w:val="en-GB"/>
              </w:rPr>
            </w:pPr>
            <w:r>
              <w:rPr>
                <w:i w:val="0"/>
                <w:lang w:val="en-GB"/>
              </w:rPr>
              <w:t>CASS Quality and Assurance &amp; Forensics</w:t>
            </w:r>
          </w:p>
          <w:p w:rsidR="007471D2" w:rsidRDefault="007471D2" w:rsidP="007471D2">
            <w:pPr>
              <w:pStyle w:val="BodyText"/>
              <w:ind w:left="360"/>
              <w:rPr>
                <w:i w:val="0"/>
                <w:lang w:val="en-GB"/>
              </w:rPr>
            </w:pPr>
          </w:p>
          <w:p w:rsidR="007471D2" w:rsidRDefault="007471D2" w:rsidP="007471D2">
            <w:pPr>
              <w:pStyle w:val="BodyText"/>
              <w:rPr>
                <w:i w:val="0"/>
                <w:lang w:val="en-GB"/>
              </w:rPr>
            </w:pPr>
            <w:r>
              <w:rPr>
                <w:i w:val="0"/>
                <w:lang w:val="en-GB"/>
              </w:rPr>
              <w:t xml:space="preserve">The </w:t>
            </w:r>
            <w:r w:rsidR="006D587C">
              <w:rPr>
                <w:i w:val="0"/>
                <w:lang w:val="en-GB"/>
              </w:rPr>
              <w:t xml:space="preserve">SVP role(s) within </w:t>
            </w:r>
            <w:r>
              <w:rPr>
                <w:i w:val="0"/>
                <w:lang w:val="en-GB"/>
              </w:rPr>
              <w:t xml:space="preserve">the CASS QA&amp; Forensics team </w:t>
            </w:r>
            <w:r w:rsidR="006D587C">
              <w:rPr>
                <w:i w:val="0"/>
                <w:lang w:val="en-GB"/>
              </w:rPr>
              <w:t>of</w:t>
            </w:r>
            <w:r>
              <w:rPr>
                <w:i w:val="0"/>
                <w:lang w:val="en-GB"/>
              </w:rPr>
              <w:t xml:space="preserve"> the CASS Office will be</w:t>
            </w:r>
            <w:r w:rsidR="00316118">
              <w:rPr>
                <w:i w:val="0"/>
                <w:lang w:val="en-GB"/>
              </w:rPr>
              <w:t xml:space="preserve"> to</w:t>
            </w:r>
            <w:r>
              <w:rPr>
                <w:i w:val="0"/>
                <w:lang w:val="en-GB"/>
              </w:rPr>
              <w:t>:</w:t>
            </w:r>
          </w:p>
          <w:p w:rsidR="00316118" w:rsidRDefault="00316118" w:rsidP="00316118">
            <w:pPr>
              <w:pStyle w:val="BodyText"/>
              <w:numPr>
                <w:ilvl w:val="0"/>
                <w:numId w:val="41"/>
              </w:numPr>
              <w:rPr>
                <w:i w:val="0"/>
                <w:lang w:val="en-GB"/>
              </w:rPr>
            </w:pPr>
            <w:r>
              <w:rPr>
                <w:i w:val="0"/>
                <w:lang w:val="en-GB"/>
              </w:rPr>
              <w:t>A</w:t>
            </w:r>
            <w:r w:rsidRPr="00316118">
              <w:rPr>
                <w:i w:val="0"/>
                <w:lang w:val="en-GB"/>
              </w:rPr>
              <w:t>ssist the Director</w:t>
            </w:r>
            <w:r>
              <w:rPr>
                <w:i w:val="0"/>
                <w:lang w:val="en-GB"/>
              </w:rPr>
              <w:t>, QA &amp; Forensics</w:t>
            </w:r>
            <w:r w:rsidRPr="00316118">
              <w:rPr>
                <w:i w:val="0"/>
                <w:lang w:val="en-GB"/>
              </w:rPr>
              <w:t xml:space="preserve"> with the overall risk analysis of the </w:t>
            </w:r>
            <w:r>
              <w:rPr>
                <w:i w:val="0"/>
                <w:lang w:val="en-GB"/>
              </w:rPr>
              <w:t>business/functions</w:t>
            </w:r>
            <w:r w:rsidRPr="00316118">
              <w:rPr>
                <w:i w:val="0"/>
                <w:lang w:val="en-GB"/>
              </w:rPr>
              <w:t xml:space="preserve"> leading to the development of the </w:t>
            </w:r>
            <w:r>
              <w:rPr>
                <w:i w:val="0"/>
                <w:lang w:val="en-GB"/>
              </w:rPr>
              <w:t>QA monitoring programme</w:t>
            </w:r>
            <w:r w:rsidRPr="00316118">
              <w:rPr>
                <w:i w:val="0"/>
                <w:lang w:val="en-GB"/>
              </w:rPr>
              <w:t xml:space="preserve"> </w:t>
            </w:r>
          </w:p>
          <w:p w:rsidR="007471D2" w:rsidRDefault="00316118" w:rsidP="00316118">
            <w:pPr>
              <w:pStyle w:val="BodyText"/>
              <w:numPr>
                <w:ilvl w:val="0"/>
                <w:numId w:val="41"/>
              </w:numPr>
              <w:rPr>
                <w:i w:val="0"/>
                <w:lang w:val="en-GB"/>
              </w:rPr>
            </w:pPr>
            <w:r>
              <w:rPr>
                <w:i w:val="0"/>
                <w:lang w:val="en-GB"/>
              </w:rPr>
              <w:t>E</w:t>
            </w:r>
            <w:r w:rsidR="006D587C">
              <w:rPr>
                <w:i w:val="0"/>
                <w:lang w:val="en-GB"/>
              </w:rPr>
              <w:t>ffect delivery of the CASS quality assurance programme</w:t>
            </w:r>
            <w:r w:rsidR="007471D2">
              <w:rPr>
                <w:i w:val="0"/>
                <w:lang w:val="en-GB"/>
              </w:rPr>
              <w:t>; and</w:t>
            </w:r>
          </w:p>
          <w:p w:rsidR="007471D2" w:rsidRPr="007471D2" w:rsidRDefault="00316118" w:rsidP="006D587C">
            <w:pPr>
              <w:pStyle w:val="BodyText"/>
              <w:numPr>
                <w:ilvl w:val="0"/>
                <w:numId w:val="41"/>
              </w:numPr>
              <w:rPr>
                <w:i w:val="0"/>
                <w:lang w:val="en-GB"/>
              </w:rPr>
            </w:pPr>
            <w:r>
              <w:rPr>
                <w:i w:val="0"/>
                <w:lang w:val="en-GB"/>
              </w:rPr>
              <w:t>I</w:t>
            </w:r>
            <w:r w:rsidR="007471D2" w:rsidRPr="006D587C">
              <w:rPr>
                <w:i w:val="0"/>
                <w:lang w:val="en-GB"/>
              </w:rPr>
              <w:t xml:space="preserve">nvestigate and report on the root cause and the CASS impact of BAU issues </w:t>
            </w:r>
          </w:p>
        </w:tc>
      </w:tr>
      <w:tr w:rsidR="001A54F1" w:rsidRPr="00D27AFB">
        <w:trPr>
          <w:cantSplit/>
          <w:trHeight w:val="2905"/>
        </w:trPr>
        <w:tc>
          <w:tcPr>
            <w:tcW w:w="1077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A54F1" w:rsidRPr="00D27AFB" w:rsidRDefault="001A54F1">
            <w:pPr>
              <w:rPr>
                <w:rFonts w:ascii="Arial" w:hAnsi="Arial" w:cs="Arial"/>
                <w:b/>
                <w:bCs/>
              </w:rPr>
            </w:pPr>
            <w:r w:rsidRPr="00D27AFB">
              <w:rPr>
                <w:rFonts w:ascii="Arial" w:hAnsi="Arial" w:cs="Arial"/>
                <w:b/>
                <w:bCs/>
              </w:rPr>
              <w:lastRenderedPageBreak/>
              <w:t>Key Responsibilities:</w:t>
            </w:r>
            <w:r w:rsidR="00CB41C4" w:rsidRPr="00D27AFB">
              <w:rPr>
                <w:rFonts w:ascii="Arial" w:hAnsi="Arial" w:cs="Arial"/>
                <w:b/>
                <w:bCs/>
              </w:rPr>
              <w:br/>
            </w:r>
          </w:p>
          <w:p w:rsidR="002B727F" w:rsidRPr="00316118" w:rsidRDefault="00E41BA8" w:rsidP="00316118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6118">
              <w:rPr>
                <w:rFonts w:ascii="Arial" w:hAnsi="Arial" w:cs="Arial"/>
                <w:sz w:val="20"/>
                <w:szCs w:val="20"/>
                <w:lang w:val="en-US"/>
              </w:rPr>
              <w:t xml:space="preserve">Role is </w:t>
            </w:r>
            <w:r w:rsidR="007471D2" w:rsidRPr="00316118">
              <w:rPr>
                <w:rFonts w:ascii="Arial" w:hAnsi="Arial" w:cs="Arial"/>
                <w:sz w:val="20"/>
                <w:szCs w:val="20"/>
                <w:lang w:val="en-US"/>
              </w:rPr>
              <w:t xml:space="preserve">to </w:t>
            </w:r>
            <w:r w:rsidR="00316118" w:rsidRPr="00316118">
              <w:rPr>
                <w:rFonts w:ascii="Arial" w:hAnsi="Arial" w:cs="Arial"/>
                <w:sz w:val="20"/>
                <w:szCs w:val="20"/>
                <w:lang w:val="en-US"/>
              </w:rPr>
              <w:t xml:space="preserve">assist the Director, QA &amp; Forensics with the overall risk analysis of the business/functions leading to the development of the QA monitoring programme and to </w:t>
            </w:r>
            <w:r w:rsidR="00316118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316118" w:rsidRPr="00316118">
              <w:rPr>
                <w:rFonts w:ascii="Arial" w:hAnsi="Arial" w:cs="Arial"/>
                <w:sz w:val="20"/>
                <w:szCs w:val="20"/>
                <w:lang w:val="en-US"/>
              </w:rPr>
              <w:t xml:space="preserve">nvestigate and report on the root cause and CASS impact of BAU issues </w:t>
            </w:r>
            <w:r w:rsidR="00316118">
              <w:rPr>
                <w:rFonts w:ascii="Arial" w:hAnsi="Arial" w:cs="Arial"/>
                <w:sz w:val="20"/>
                <w:szCs w:val="20"/>
                <w:lang w:val="en-US"/>
              </w:rPr>
              <w:t>identified</w:t>
            </w:r>
          </w:p>
          <w:p w:rsidR="00316118" w:rsidRDefault="00316118" w:rsidP="00316118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eastAsiaTheme="minorHAnsi" w:hAnsi="Arial" w:cs="Arial"/>
                <w:lang w:val="en-US" w:eastAsia="en-GB"/>
              </w:rPr>
            </w:pPr>
            <w:r>
              <w:rPr>
                <w:rFonts w:ascii="Arial" w:eastAsiaTheme="minorHAnsi" w:hAnsi="Arial" w:cs="Arial"/>
                <w:lang w:val="en-US" w:eastAsia="en-GB"/>
              </w:rPr>
              <w:t>To</w:t>
            </w:r>
            <w:r w:rsidRPr="00316118">
              <w:rPr>
                <w:rFonts w:ascii="Arial" w:eastAsiaTheme="minorHAnsi" w:hAnsi="Arial" w:cs="Arial"/>
                <w:lang w:val="en-US" w:eastAsia="en-GB"/>
              </w:rPr>
              <w:t xml:space="preserve"> evaluate </w:t>
            </w:r>
            <w:r w:rsidR="00D21116">
              <w:rPr>
                <w:rFonts w:ascii="Arial" w:eastAsiaTheme="minorHAnsi" w:hAnsi="Arial" w:cs="Arial"/>
                <w:lang w:val="en-US" w:eastAsia="en-GB"/>
              </w:rPr>
              <w:t>Function and/or cross F</w:t>
            </w:r>
            <w:r>
              <w:rPr>
                <w:rFonts w:ascii="Arial" w:eastAsiaTheme="minorHAnsi" w:hAnsi="Arial" w:cs="Arial"/>
                <w:lang w:val="en-US" w:eastAsia="en-GB"/>
              </w:rPr>
              <w:t>unctions</w:t>
            </w:r>
            <w:r w:rsidRPr="00316118">
              <w:rPr>
                <w:rFonts w:ascii="Arial" w:eastAsiaTheme="minorHAnsi" w:hAnsi="Arial" w:cs="Arial"/>
                <w:lang w:val="en-US" w:eastAsia="en-GB"/>
              </w:rPr>
              <w:t xml:space="preserve"> to be </w:t>
            </w:r>
            <w:r>
              <w:rPr>
                <w:rFonts w:ascii="Arial" w:eastAsiaTheme="minorHAnsi" w:hAnsi="Arial" w:cs="Arial"/>
                <w:lang w:val="en-US" w:eastAsia="en-GB"/>
              </w:rPr>
              <w:t>reviewed</w:t>
            </w:r>
            <w:r w:rsidRPr="00316118">
              <w:rPr>
                <w:rFonts w:ascii="Arial" w:eastAsiaTheme="minorHAnsi" w:hAnsi="Arial" w:cs="Arial"/>
                <w:lang w:val="en-US" w:eastAsia="en-GB"/>
              </w:rPr>
              <w:t xml:space="preserve"> and ensure that </w:t>
            </w:r>
            <w:r>
              <w:rPr>
                <w:rFonts w:ascii="Arial" w:eastAsiaTheme="minorHAnsi" w:hAnsi="Arial" w:cs="Arial"/>
                <w:lang w:val="en-US" w:eastAsia="en-GB"/>
              </w:rPr>
              <w:t>CASS</w:t>
            </w:r>
            <w:r w:rsidRPr="00316118">
              <w:rPr>
                <w:rFonts w:ascii="Arial" w:eastAsiaTheme="minorHAnsi" w:hAnsi="Arial" w:cs="Arial"/>
                <w:lang w:val="en-US" w:eastAsia="en-GB"/>
              </w:rPr>
              <w:t xml:space="preserve"> risks are assessed and that </w:t>
            </w:r>
            <w:r>
              <w:rPr>
                <w:rFonts w:ascii="Arial" w:eastAsiaTheme="minorHAnsi" w:hAnsi="Arial" w:cs="Arial"/>
                <w:lang w:val="en-US" w:eastAsia="en-GB"/>
              </w:rPr>
              <w:t>QA</w:t>
            </w:r>
            <w:r w:rsidRPr="00316118">
              <w:rPr>
                <w:rFonts w:ascii="Arial" w:eastAsiaTheme="minorHAnsi" w:hAnsi="Arial" w:cs="Arial"/>
                <w:lang w:val="en-US" w:eastAsia="en-GB"/>
              </w:rPr>
              <w:t xml:space="preserve"> plans and programs are developed that are best suited to the circumstances. The plans will highlight and define the various areas and / or processes that need to be reviewed and assessed, </w:t>
            </w:r>
            <w:r>
              <w:rPr>
                <w:rFonts w:ascii="Arial" w:eastAsiaTheme="minorHAnsi" w:hAnsi="Arial" w:cs="Arial"/>
                <w:lang w:val="en-US" w:eastAsia="en-GB"/>
              </w:rPr>
              <w:t xml:space="preserve">with </w:t>
            </w:r>
            <w:r w:rsidRPr="00316118">
              <w:rPr>
                <w:rFonts w:ascii="Arial" w:eastAsiaTheme="minorHAnsi" w:hAnsi="Arial" w:cs="Arial"/>
                <w:lang w:val="en-US" w:eastAsia="en-GB"/>
              </w:rPr>
              <w:t>the programs specify</w:t>
            </w:r>
            <w:r>
              <w:rPr>
                <w:rFonts w:ascii="Arial" w:eastAsiaTheme="minorHAnsi" w:hAnsi="Arial" w:cs="Arial"/>
                <w:lang w:val="en-US" w:eastAsia="en-GB"/>
              </w:rPr>
              <w:t>ing</w:t>
            </w:r>
            <w:r w:rsidRPr="00316118">
              <w:rPr>
                <w:rFonts w:ascii="Arial" w:eastAsiaTheme="minorHAnsi" w:hAnsi="Arial" w:cs="Arial"/>
                <w:lang w:val="en-US" w:eastAsia="en-GB"/>
              </w:rPr>
              <w:t xml:space="preserve"> in greater detail the approach and </w:t>
            </w:r>
            <w:r>
              <w:rPr>
                <w:rFonts w:ascii="Arial" w:eastAsiaTheme="minorHAnsi" w:hAnsi="Arial" w:cs="Arial"/>
                <w:lang w:val="en-US" w:eastAsia="en-GB"/>
              </w:rPr>
              <w:t>testing tools that will be used</w:t>
            </w:r>
          </w:p>
          <w:p w:rsidR="00316118" w:rsidRDefault="00316118" w:rsidP="00316118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eastAsiaTheme="minorHAnsi" w:hAnsi="Arial" w:cs="Arial"/>
                <w:lang w:val="en-US" w:eastAsia="en-GB"/>
              </w:rPr>
            </w:pPr>
            <w:r>
              <w:rPr>
                <w:rFonts w:ascii="Arial" w:eastAsiaTheme="minorHAnsi" w:hAnsi="Arial" w:cs="Arial"/>
                <w:lang w:val="en-US" w:eastAsia="en-GB"/>
              </w:rPr>
              <w:t xml:space="preserve">To </w:t>
            </w:r>
            <w:r w:rsidRPr="00316118">
              <w:rPr>
                <w:rFonts w:ascii="Arial" w:eastAsiaTheme="minorHAnsi" w:hAnsi="Arial" w:cs="Arial"/>
                <w:lang w:val="en-US" w:eastAsia="en-GB"/>
              </w:rPr>
              <w:t>ensure the field work phase of the assignment is completed according to plan, that results are ta</w:t>
            </w:r>
            <w:r>
              <w:rPr>
                <w:rFonts w:ascii="Arial" w:eastAsiaTheme="minorHAnsi" w:hAnsi="Arial" w:cs="Arial"/>
                <w:lang w:val="en-US" w:eastAsia="en-GB"/>
              </w:rPr>
              <w:t>bulated accurately that a well-</w:t>
            </w:r>
            <w:r w:rsidRPr="00316118">
              <w:rPr>
                <w:rFonts w:ascii="Arial" w:eastAsiaTheme="minorHAnsi" w:hAnsi="Arial" w:cs="Arial"/>
                <w:lang w:val="en-US" w:eastAsia="en-GB"/>
              </w:rPr>
              <w:t xml:space="preserve">written report is </w:t>
            </w:r>
            <w:r>
              <w:rPr>
                <w:rFonts w:ascii="Arial" w:eastAsiaTheme="minorHAnsi" w:hAnsi="Arial" w:cs="Arial"/>
                <w:lang w:val="en-US" w:eastAsia="en-GB"/>
              </w:rPr>
              <w:t xml:space="preserve">produced </w:t>
            </w:r>
            <w:r w:rsidRPr="00316118">
              <w:rPr>
                <w:rFonts w:ascii="Arial" w:eastAsiaTheme="minorHAnsi" w:hAnsi="Arial" w:cs="Arial"/>
                <w:lang w:val="en-US" w:eastAsia="en-GB"/>
              </w:rPr>
              <w:t xml:space="preserve">that states </w:t>
            </w:r>
            <w:r>
              <w:rPr>
                <w:rFonts w:ascii="Arial" w:eastAsiaTheme="minorHAnsi" w:hAnsi="Arial" w:cs="Arial"/>
                <w:lang w:val="en-US" w:eastAsia="en-GB"/>
              </w:rPr>
              <w:t>clearly</w:t>
            </w:r>
            <w:r w:rsidRPr="00316118">
              <w:rPr>
                <w:rFonts w:ascii="Arial" w:eastAsiaTheme="minorHAnsi" w:hAnsi="Arial" w:cs="Arial"/>
                <w:lang w:val="en-US" w:eastAsia="en-GB"/>
              </w:rPr>
              <w:t xml:space="preserve"> </w:t>
            </w:r>
            <w:r>
              <w:rPr>
                <w:rFonts w:ascii="Arial" w:eastAsiaTheme="minorHAnsi" w:hAnsi="Arial" w:cs="Arial"/>
                <w:lang w:val="en-US" w:eastAsia="en-GB"/>
              </w:rPr>
              <w:t xml:space="preserve">the level and adequacy of CASS compliance </w:t>
            </w:r>
            <w:r w:rsidRPr="00316118">
              <w:rPr>
                <w:rFonts w:ascii="Arial" w:eastAsiaTheme="minorHAnsi" w:hAnsi="Arial" w:cs="Arial"/>
                <w:lang w:val="en-US" w:eastAsia="en-GB"/>
              </w:rPr>
              <w:t>of the reviewed areas</w:t>
            </w:r>
            <w:r>
              <w:rPr>
                <w:rFonts w:ascii="Arial" w:eastAsiaTheme="minorHAnsi" w:hAnsi="Arial" w:cs="Arial"/>
                <w:lang w:val="en-US" w:eastAsia="en-GB"/>
              </w:rPr>
              <w:t xml:space="preserve">, having </w:t>
            </w:r>
            <w:r w:rsidRPr="00316118">
              <w:rPr>
                <w:rFonts w:ascii="Arial" w:eastAsiaTheme="minorHAnsi" w:hAnsi="Arial" w:cs="Arial"/>
                <w:lang w:val="en-US" w:eastAsia="en-GB"/>
              </w:rPr>
              <w:t>take</w:t>
            </w:r>
            <w:r>
              <w:rPr>
                <w:rFonts w:ascii="Arial" w:eastAsiaTheme="minorHAnsi" w:hAnsi="Arial" w:cs="Arial"/>
                <w:lang w:val="en-US" w:eastAsia="en-GB"/>
              </w:rPr>
              <w:t>n</w:t>
            </w:r>
            <w:r w:rsidRPr="00316118">
              <w:rPr>
                <w:rFonts w:ascii="Arial" w:eastAsiaTheme="minorHAnsi" w:hAnsi="Arial" w:cs="Arial"/>
                <w:lang w:val="en-US" w:eastAsia="en-GB"/>
              </w:rPr>
              <w:t xml:space="preserve"> into account how processes fit within and affect </w:t>
            </w:r>
            <w:r>
              <w:rPr>
                <w:rFonts w:ascii="Arial" w:eastAsiaTheme="minorHAnsi" w:hAnsi="Arial" w:cs="Arial"/>
                <w:lang w:val="en-US" w:eastAsia="en-GB"/>
              </w:rPr>
              <w:t>the business/Function/area</w:t>
            </w:r>
            <w:r w:rsidRPr="00316118">
              <w:rPr>
                <w:rFonts w:ascii="Arial" w:eastAsiaTheme="minorHAnsi" w:hAnsi="Arial" w:cs="Arial"/>
                <w:lang w:val="en-US" w:eastAsia="en-GB"/>
              </w:rPr>
              <w:t xml:space="preserve"> as a whole.</w:t>
            </w:r>
          </w:p>
          <w:p w:rsidR="00316118" w:rsidRPr="00316118" w:rsidRDefault="00316118" w:rsidP="00316118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eastAsiaTheme="minorHAnsi" w:hAnsi="Arial" w:cs="Arial"/>
                <w:lang w:val="en-US" w:eastAsia="en-GB"/>
              </w:rPr>
            </w:pPr>
            <w:r>
              <w:rPr>
                <w:rFonts w:ascii="Arial" w:eastAsiaTheme="minorHAnsi" w:hAnsi="Arial" w:cs="Arial"/>
                <w:lang w:val="en-US" w:eastAsia="en-GB"/>
              </w:rPr>
              <w:t>To m</w:t>
            </w:r>
            <w:r w:rsidRPr="00316118">
              <w:rPr>
                <w:rFonts w:ascii="Arial" w:eastAsiaTheme="minorHAnsi" w:hAnsi="Arial" w:cs="Arial"/>
                <w:lang w:val="en-US" w:eastAsia="en-GB"/>
              </w:rPr>
              <w:t xml:space="preserve">anage the </w:t>
            </w:r>
            <w:r>
              <w:rPr>
                <w:rFonts w:ascii="Arial" w:eastAsiaTheme="minorHAnsi" w:hAnsi="Arial" w:cs="Arial"/>
                <w:lang w:val="en-US" w:eastAsia="en-GB"/>
              </w:rPr>
              <w:t xml:space="preserve">work of the QA &amp; Forensic team in the field and </w:t>
            </w:r>
            <w:r w:rsidRPr="00316118">
              <w:rPr>
                <w:rFonts w:ascii="Arial" w:eastAsiaTheme="minorHAnsi" w:hAnsi="Arial" w:cs="Arial"/>
                <w:lang w:val="en-US" w:eastAsia="en-GB"/>
              </w:rPr>
              <w:t xml:space="preserve">ensure </w:t>
            </w:r>
            <w:r>
              <w:rPr>
                <w:rFonts w:ascii="Arial" w:eastAsiaTheme="minorHAnsi" w:hAnsi="Arial" w:cs="Arial"/>
                <w:lang w:val="en-US" w:eastAsia="en-GB"/>
              </w:rPr>
              <w:t>work is performed to a</w:t>
            </w:r>
            <w:r w:rsidRPr="00316118">
              <w:rPr>
                <w:rFonts w:ascii="Arial" w:eastAsiaTheme="minorHAnsi" w:hAnsi="Arial" w:cs="Arial"/>
                <w:lang w:val="en-US" w:eastAsia="en-GB"/>
              </w:rPr>
              <w:t xml:space="preserve"> professional stand</w:t>
            </w:r>
            <w:bookmarkStart w:id="0" w:name="_GoBack"/>
            <w:r w:rsidRPr="00316118">
              <w:rPr>
                <w:rFonts w:ascii="Arial" w:eastAsiaTheme="minorHAnsi" w:hAnsi="Arial" w:cs="Arial"/>
                <w:lang w:val="en-US" w:eastAsia="en-GB"/>
              </w:rPr>
              <w:t>ard</w:t>
            </w:r>
          </w:p>
          <w:p w:rsidR="00316118" w:rsidRPr="00316118" w:rsidRDefault="00A83BCE" w:rsidP="00316118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eastAsiaTheme="minorHAnsi" w:hAnsi="Arial" w:cs="Arial"/>
                <w:lang w:val="en-US" w:eastAsia="en-GB"/>
              </w:rPr>
            </w:pPr>
            <w:r>
              <w:rPr>
                <w:rFonts w:ascii="Arial" w:eastAsiaTheme="minorHAnsi" w:hAnsi="Arial" w:cs="Arial"/>
                <w:lang w:val="en-US" w:eastAsia="en-GB"/>
              </w:rPr>
              <w:t>To s</w:t>
            </w:r>
            <w:r w:rsidR="00316118" w:rsidRPr="00316118">
              <w:rPr>
                <w:rFonts w:ascii="Arial" w:eastAsiaTheme="minorHAnsi" w:hAnsi="Arial" w:cs="Arial"/>
                <w:lang w:val="en-US" w:eastAsia="en-GB"/>
              </w:rPr>
              <w:t xml:space="preserve">upport </w:t>
            </w:r>
            <w:bookmarkEnd w:id="0"/>
            <w:r w:rsidR="00316118" w:rsidRPr="00316118">
              <w:rPr>
                <w:rFonts w:ascii="Arial" w:eastAsiaTheme="minorHAnsi" w:hAnsi="Arial" w:cs="Arial"/>
                <w:lang w:val="en-US" w:eastAsia="en-GB"/>
              </w:rPr>
              <w:t xml:space="preserve">the Director in internal </w:t>
            </w:r>
            <w:r w:rsidR="00316118">
              <w:rPr>
                <w:rFonts w:ascii="Arial" w:eastAsiaTheme="minorHAnsi" w:hAnsi="Arial" w:cs="Arial"/>
                <w:lang w:val="en-US" w:eastAsia="en-GB"/>
              </w:rPr>
              <w:t xml:space="preserve">review </w:t>
            </w:r>
            <w:r w:rsidR="00316118" w:rsidRPr="00316118">
              <w:rPr>
                <w:rFonts w:ascii="Arial" w:eastAsiaTheme="minorHAnsi" w:hAnsi="Arial" w:cs="Arial"/>
                <w:lang w:val="en-US" w:eastAsia="en-GB"/>
              </w:rPr>
              <w:t>planning, follow-up r</w:t>
            </w:r>
            <w:r w:rsidR="00316118">
              <w:rPr>
                <w:rFonts w:ascii="Arial" w:eastAsiaTheme="minorHAnsi" w:hAnsi="Arial" w:cs="Arial"/>
                <w:lang w:val="en-US" w:eastAsia="en-GB"/>
              </w:rPr>
              <w:t>eporting and quality assessment</w:t>
            </w:r>
          </w:p>
          <w:p w:rsidR="00240F87" w:rsidRPr="00240F87" w:rsidRDefault="00240F87" w:rsidP="00240F87">
            <w:pPr>
              <w:pStyle w:val="ListParagraph"/>
              <w:numPr>
                <w:ilvl w:val="0"/>
                <w:numId w:val="34"/>
              </w:numPr>
              <w:rPr>
                <w:rFonts w:ascii="Arial" w:eastAsiaTheme="minorHAnsi" w:hAnsi="Arial" w:cs="Arial"/>
                <w:lang w:val="en-US" w:eastAsia="en-GB"/>
              </w:rPr>
            </w:pPr>
            <w:r w:rsidRPr="00240F87">
              <w:rPr>
                <w:rFonts w:ascii="Arial" w:eastAsiaTheme="minorHAnsi" w:hAnsi="Arial" w:cs="Arial"/>
                <w:lang w:val="en-US" w:eastAsia="en-GB"/>
              </w:rPr>
              <w:t>To ensure k</w:t>
            </w:r>
            <w:r w:rsidR="00A83BCE" w:rsidRPr="00240F87">
              <w:rPr>
                <w:rFonts w:ascii="Arial" w:eastAsiaTheme="minorHAnsi" w:hAnsi="Arial" w:cs="Arial"/>
                <w:lang w:val="en-US" w:eastAsia="en-GB"/>
              </w:rPr>
              <w:t xml:space="preserve">ey controls of a given system are </w:t>
            </w:r>
            <w:r w:rsidRPr="00240F87">
              <w:rPr>
                <w:rFonts w:ascii="Arial" w:eastAsiaTheme="minorHAnsi" w:hAnsi="Arial" w:cs="Arial"/>
                <w:lang w:val="en-US" w:eastAsia="en-GB"/>
              </w:rPr>
              <w:t>identified, assessed and tested as part of the QA programme</w:t>
            </w:r>
            <w:r>
              <w:t xml:space="preserve"> </w:t>
            </w:r>
            <w:r w:rsidRPr="00240F87">
              <w:rPr>
                <w:rFonts w:ascii="Arial" w:hAnsi="Arial" w:cs="Arial"/>
              </w:rPr>
              <w:t xml:space="preserve">and to report on the </w:t>
            </w:r>
            <w:r w:rsidRPr="00240F87">
              <w:rPr>
                <w:rFonts w:ascii="Arial" w:eastAsiaTheme="minorHAnsi" w:hAnsi="Arial" w:cs="Arial"/>
                <w:lang w:val="en-US" w:eastAsia="en-GB"/>
              </w:rPr>
              <w:t>design</w:t>
            </w:r>
            <w:r w:rsidRPr="00240F87">
              <w:rPr>
                <w:rFonts w:asciiTheme="minorHAnsi" w:eastAsiaTheme="minorHAnsi" w:hAnsiTheme="minorHAnsi" w:cstheme="minorHAnsi"/>
                <w:lang w:val="en-US" w:eastAsia="en-GB"/>
              </w:rPr>
              <w:t xml:space="preserve"> and</w:t>
            </w:r>
            <w:r w:rsidRPr="00240F87">
              <w:rPr>
                <w:rFonts w:ascii="Arial" w:eastAsiaTheme="minorHAnsi" w:hAnsi="Arial" w:cs="Arial"/>
                <w:lang w:val="en-US" w:eastAsia="en-GB"/>
              </w:rPr>
              <w:t xml:space="preserve"> operating effectiveness of business and operational controls for the compliance with CASS requirements</w:t>
            </w:r>
          </w:p>
          <w:p w:rsidR="00A83BCE" w:rsidRPr="00A83BCE" w:rsidRDefault="00240F87" w:rsidP="00A83BCE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eastAsiaTheme="minorHAnsi" w:hAnsi="Arial" w:cs="Arial"/>
                <w:lang w:val="en-US" w:eastAsia="en-GB"/>
              </w:rPr>
            </w:pPr>
            <w:r>
              <w:rPr>
                <w:rFonts w:ascii="Arial" w:eastAsiaTheme="minorHAnsi" w:hAnsi="Arial" w:cs="Arial"/>
                <w:lang w:val="en-US" w:eastAsia="en-GB"/>
              </w:rPr>
              <w:t xml:space="preserve">Ensure results from QA testing are </w:t>
            </w:r>
            <w:r w:rsidR="00A83BCE" w:rsidRPr="00A83BCE">
              <w:rPr>
                <w:rFonts w:ascii="Arial" w:eastAsiaTheme="minorHAnsi" w:hAnsi="Arial" w:cs="Arial"/>
                <w:lang w:val="en-US" w:eastAsia="en-GB"/>
              </w:rPr>
              <w:t xml:space="preserve">evaluated </w:t>
            </w:r>
            <w:r>
              <w:rPr>
                <w:rFonts w:ascii="Arial" w:eastAsiaTheme="minorHAnsi" w:hAnsi="Arial" w:cs="Arial"/>
                <w:lang w:val="en-US" w:eastAsia="en-GB"/>
              </w:rPr>
              <w:t xml:space="preserve">given consideration to the application of CASS rules to </w:t>
            </w:r>
            <w:r w:rsidR="00A83BCE" w:rsidRPr="00A83BCE">
              <w:rPr>
                <w:rFonts w:ascii="Arial" w:eastAsiaTheme="minorHAnsi" w:hAnsi="Arial" w:cs="Arial"/>
                <w:lang w:val="en-US" w:eastAsia="en-GB"/>
              </w:rPr>
              <w:t xml:space="preserve"> technical and operational controls;</w:t>
            </w:r>
          </w:p>
          <w:p w:rsidR="00A83BCE" w:rsidRPr="00A83BCE" w:rsidRDefault="00240F87" w:rsidP="00A83BCE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eastAsiaTheme="minorHAnsi" w:hAnsi="Arial" w:cs="Arial"/>
                <w:lang w:val="en-US" w:eastAsia="en-GB"/>
              </w:rPr>
            </w:pPr>
            <w:r>
              <w:rPr>
                <w:rFonts w:ascii="Arial" w:eastAsiaTheme="minorHAnsi" w:hAnsi="Arial" w:cs="Arial"/>
                <w:lang w:val="en-US" w:eastAsia="en-GB"/>
              </w:rPr>
              <w:t>To ensure s</w:t>
            </w:r>
            <w:r w:rsidR="00A83BCE" w:rsidRPr="00A83BCE">
              <w:rPr>
                <w:rFonts w:ascii="Arial" w:eastAsiaTheme="minorHAnsi" w:hAnsi="Arial" w:cs="Arial"/>
                <w:lang w:val="en-US" w:eastAsia="en-GB"/>
              </w:rPr>
              <w:t>ufficient ev</w:t>
            </w:r>
            <w:r>
              <w:rPr>
                <w:rFonts w:ascii="Arial" w:eastAsiaTheme="minorHAnsi" w:hAnsi="Arial" w:cs="Arial"/>
                <w:lang w:val="en-US" w:eastAsia="en-GB"/>
              </w:rPr>
              <w:t>idential data is gathered analys</w:t>
            </w:r>
            <w:r w:rsidR="00A83BCE" w:rsidRPr="00A83BCE">
              <w:rPr>
                <w:rFonts w:ascii="Arial" w:eastAsiaTheme="minorHAnsi" w:hAnsi="Arial" w:cs="Arial"/>
                <w:lang w:val="en-US" w:eastAsia="en-GB"/>
              </w:rPr>
              <w:t xml:space="preserve">ed, and appraised as a basis for an informed, objective </w:t>
            </w:r>
            <w:r>
              <w:rPr>
                <w:rFonts w:ascii="Arial" w:eastAsiaTheme="minorHAnsi" w:hAnsi="Arial" w:cs="Arial"/>
                <w:lang w:val="en-US" w:eastAsia="en-GB"/>
              </w:rPr>
              <w:t>view</w:t>
            </w:r>
            <w:r w:rsidR="00A83BCE" w:rsidRPr="00A83BCE">
              <w:rPr>
                <w:rFonts w:ascii="Arial" w:eastAsiaTheme="minorHAnsi" w:hAnsi="Arial" w:cs="Arial"/>
                <w:lang w:val="en-US" w:eastAsia="en-GB"/>
              </w:rPr>
              <w:t xml:space="preserve"> on the adequacy and effectiveness of the system </w:t>
            </w:r>
            <w:r>
              <w:rPr>
                <w:rFonts w:ascii="Arial" w:eastAsiaTheme="minorHAnsi" w:hAnsi="Arial" w:cs="Arial"/>
                <w:lang w:val="en-US" w:eastAsia="en-GB"/>
              </w:rPr>
              <w:t xml:space="preserve">and controls for the compliance with CASS </w:t>
            </w:r>
            <w:r w:rsidR="00A83BCE" w:rsidRPr="00A83BCE">
              <w:rPr>
                <w:rFonts w:ascii="Arial" w:eastAsiaTheme="minorHAnsi" w:hAnsi="Arial" w:cs="Arial"/>
                <w:lang w:val="en-US" w:eastAsia="en-GB"/>
              </w:rPr>
              <w:t>of the activities being reviewed</w:t>
            </w:r>
            <w:r>
              <w:rPr>
                <w:rFonts w:ascii="Arial" w:eastAsiaTheme="minorHAnsi" w:hAnsi="Arial" w:cs="Arial"/>
                <w:lang w:val="en-US" w:eastAsia="en-GB"/>
              </w:rPr>
              <w:t xml:space="preserve"> </w:t>
            </w:r>
          </w:p>
          <w:p w:rsidR="00316118" w:rsidRDefault="00240F87" w:rsidP="00A83BCE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eastAsiaTheme="minorHAnsi" w:hAnsi="Arial" w:cs="Arial"/>
                <w:lang w:val="en-US" w:eastAsia="en-GB"/>
              </w:rPr>
            </w:pPr>
            <w:r>
              <w:rPr>
                <w:rFonts w:ascii="Arial" w:eastAsiaTheme="minorHAnsi" w:hAnsi="Arial" w:cs="Arial"/>
                <w:lang w:val="en-US" w:eastAsia="en-GB"/>
              </w:rPr>
              <w:t xml:space="preserve">To provide assurance to the Director, CF10a and senior Citi management </w:t>
            </w:r>
            <w:r w:rsidR="00A83BCE" w:rsidRPr="00A83BCE">
              <w:rPr>
                <w:rFonts w:ascii="Arial" w:eastAsiaTheme="minorHAnsi" w:hAnsi="Arial" w:cs="Arial"/>
                <w:lang w:val="en-US" w:eastAsia="en-GB"/>
              </w:rPr>
              <w:t xml:space="preserve">on the results of </w:t>
            </w:r>
            <w:r>
              <w:rPr>
                <w:rFonts w:ascii="Arial" w:eastAsiaTheme="minorHAnsi" w:hAnsi="Arial" w:cs="Arial"/>
                <w:lang w:val="en-US" w:eastAsia="en-GB"/>
              </w:rPr>
              <w:t>QA programme</w:t>
            </w:r>
            <w:r w:rsidR="00A83BCE" w:rsidRPr="00A83BCE">
              <w:rPr>
                <w:rFonts w:ascii="Arial" w:eastAsiaTheme="minorHAnsi" w:hAnsi="Arial" w:cs="Arial"/>
                <w:lang w:val="en-US" w:eastAsia="en-GB"/>
              </w:rPr>
              <w:t xml:space="preserve"> recommendations by tracking, documenting and reporting on the results of </w:t>
            </w:r>
            <w:r>
              <w:rPr>
                <w:rFonts w:ascii="Arial" w:eastAsiaTheme="minorHAnsi" w:hAnsi="Arial" w:cs="Arial"/>
                <w:lang w:val="en-US" w:eastAsia="en-GB"/>
              </w:rPr>
              <w:t>the Business/Function’s</w:t>
            </w:r>
            <w:r w:rsidR="00A83BCE" w:rsidRPr="00A83BCE">
              <w:rPr>
                <w:rFonts w:ascii="Arial" w:eastAsiaTheme="minorHAnsi" w:hAnsi="Arial" w:cs="Arial"/>
                <w:lang w:val="en-US" w:eastAsia="en-GB"/>
              </w:rPr>
              <w:t xml:space="preserve"> action plans</w:t>
            </w:r>
          </w:p>
          <w:p w:rsidR="00D21116" w:rsidRPr="00D21116" w:rsidRDefault="00D21116" w:rsidP="00D21116">
            <w:pPr>
              <w:pStyle w:val="ListParagraph"/>
              <w:numPr>
                <w:ilvl w:val="0"/>
                <w:numId w:val="34"/>
              </w:numPr>
              <w:rPr>
                <w:rFonts w:ascii="Arial" w:eastAsiaTheme="minorHAnsi" w:hAnsi="Arial" w:cs="Arial"/>
                <w:lang w:val="en-US" w:eastAsia="en-GB"/>
              </w:rPr>
            </w:pPr>
            <w:r w:rsidRPr="00D21116">
              <w:rPr>
                <w:rFonts w:ascii="Arial" w:eastAsiaTheme="minorHAnsi" w:hAnsi="Arial" w:cs="Arial"/>
                <w:lang w:val="en-US" w:eastAsia="en-GB"/>
              </w:rPr>
              <w:t xml:space="preserve">Review work </w:t>
            </w:r>
            <w:r>
              <w:rPr>
                <w:rFonts w:ascii="Arial" w:eastAsiaTheme="minorHAnsi" w:hAnsi="Arial" w:cs="Arial"/>
                <w:lang w:val="en-US" w:eastAsia="en-GB"/>
              </w:rPr>
              <w:t>of junior</w:t>
            </w:r>
            <w:r w:rsidRPr="00D21116">
              <w:rPr>
                <w:rFonts w:ascii="Arial" w:eastAsiaTheme="minorHAnsi" w:hAnsi="Arial" w:cs="Arial"/>
                <w:lang w:val="en-US" w:eastAsia="en-GB"/>
              </w:rPr>
              <w:t xml:space="preserve"> staff, ensuring quality in compliance with professional standards/requirements</w:t>
            </w:r>
          </w:p>
          <w:p w:rsidR="00316118" w:rsidRDefault="00D21116" w:rsidP="00D21116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eastAsiaTheme="minorHAnsi" w:hAnsi="Arial" w:cs="Arial"/>
                <w:lang w:val="en-US" w:eastAsia="en-GB"/>
              </w:rPr>
            </w:pPr>
            <w:r>
              <w:rPr>
                <w:rFonts w:ascii="Arial" w:eastAsiaTheme="minorHAnsi" w:hAnsi="Arial" w:cs="Arial"/>
                <w:lang w:val="en-US" w:eastAsia="en-GB"/>
              </w:rPr>
              <w:t>Be enthusiastic in t</w:t>
            </w:r>
            <w:r w:rsidRPr="00D21116">
              <w:rPr>
                <w:rFonts w:ascii="Arial" w:eastAsiaTheme="minorHAnsi" w:hAnsi="Arial" w:cs="Arial"/>
                <w:lang w:val="en-US" w:eastAsia="en-GB"/>
              </w:rPr>
              <w:t>rain</w:t>
            </w:r>
            <w:r>
              <w:rPr>
                <w:rFonts w:ascii="Arial" w:eastAsiaTheme="minorHAnsi" w:hAnsi="Arial" w:cs="Arial"/>
                <w:lang w:val="en-US" w:eastAsia="en-GB"/>
              </w:rPr>
              <w:t>ing</w:t>
            </w:r>
            <w:r w:rsidRPr="00D21116">
              <w:rPr>
                <w:rFonts w:ascii="Arial" w:eastAsiaTheme="minorHAnsi" w:hAnsi="Arial" w:cs="Arial"/>
                <w:lang w:val="en-US" w:eastAsia="en-GB"/>
              </w:rPr>
              <w:t xml:space="preserve">, </w:t>
            </w:r>
            <w:r>
              <w:rPr>
                <w:rFonts w:ascii="Arial" w:eastAsiaTheme="minorHAnsi" w:hAnsi="Arial" w:cs="Arial"/>
                <w:lang w:val="en-US" w:eastAsia="en-GB"/>
              </w:rPr>
              <w:t>supervising</w:t>
            </w:r>
            <w:r w:rsidRPr="00D21116">
              <w:rPr>
                <w:rFonts w:ascii="Arial" w:eastAsiaTheme="minorHAnsi" w:hAnsi="Arial" w:cs="Arial"/>
                <w:lang w:val="en-US" w:eastAsia="en-GB"/>
              </w:rPr>
              <w:t xml:space="preserve"> and coach</w:t>
            </w:r>
            <w:r>
              <w:rPr>
                <w:rFonts w:ascii="Arial" w:eastAsiaTheme="minorHAnsi" w:hAnsi="Arial" w:cs="Arial"/>
                <w:lang w:val="en-US" w:eastAsia="en-GB"/>
              </w:rPr>
              <w:t>ing</w:t>
            </w:r>
            <w:r w:rsidRPr="00D21116">
              <w:rPr>
                <w:rFonts w:ascii="Arial" w:eastAsiaTheme="minorHAnsi" w:hAnsi="Arial" w:cs="Arial"/>
                <w:lang w:val="en-US" w:eastAsia="en-GB"/>
              </w:rPr>
              <w:t xml:space="preserve"> staff</w:t>
            </w:r>
            <w:r>
              <w:rPr>
                <w:rFonts w:ascii="Arial" w:eastAsiaTheme="minorHAnsi" w:hAnsi="Arial" w:cs="Arial"/>
                <w:lang w:val="en-US" w:eastAsia="en-GB"/>
              </w:rPr>
              <w:t xml:space="preserve"> in the CASS Office and in the Business </w:t>
            </w:r>
            <w:r w:rsidRPr="00D21116">
              <w:rPr>
                <w:rFonts w:ascii="Arial" w:eastAsiaTheme="minorHAnsi" w:hAnsi="Arial" w:cs="Arial"/>
                <w:lang w:val="en-US" w:eastAsia="en-GB"/>
              </w:rPr>
              <w:t xml:space="preserve"> </w:t>
            </w:r>
            <w:r>
              <w:rPr>
                <w:rFonts w:ascii="Arial" w:eastAsiaTheme="minorHAnsi" w:hAnsi="Arial" w:cs="Arial"/>
                <w:lang w:val="en-US" w:eastAsia="en-GB"/>
              </w:rPr>
              <w:t>on effective design of controls and application to CASS compliance</w:t>
            </w:r>
          </w:p>
          <w:p w:rsidR="00F329E9" w:rsidRDefault="00803058" w:rsidP="006D587C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To </w:t>
            </w:r>
            <w:r w:rsidR="00ED1DCB">
              <w:rPr>
                <w:rFonts w:ascii="Arial" w:hAnsi="Arial" w:cs="Arial"/>
                <w:sz w:val="20"/>
                <w:szCs w:val="20"/>
                <w:lang w:val="en-US"/>
              </w:rPr>
              <w:t>promote the work of the QA &amp; Forensics team, the CF10a role and the CASS Office</w:t>
            </w:r>
          </w:p>
          <w:p w:rsidR="00ED1DCB" w:rsidRPr="00ED1DCB" w:rsidRDefault="00ED1DCB" w:rsidP="006D587C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eastAsiaTheme="minorHAnsi" w:hAnsi="Arial" w:cs="Arial"/>
                <w:lang w:val="en-US" w:eastAsia="en-GB"/>
              </w:rPr>
            </w:pPr>
            <w:r w:rsidRPr="00ED1DCB">
              <w:rPr>
                <w:rFonts w:ascii="Arial" w:hAnsi="Arial" w:cs="Arial"/>
                <w:lang w:val="en-US"/>
              </w:rPr>
              <w:t xml:space="preserve">To </w:t>
            </w:r>
            <w:r w:rsidR="00D21116">
              <w:rPr>
                <w:rFonts w:ascii="Arial" w:hAnsi="Arial" w:cs="Arial"/>
                <w:lang w:val="en-US"/>
              </w:rPr>
              <w:t xml:space="preserve">engage fully with staff in the CASS office </w:t>
            </w:r>
            <w:r w:rsidR="00BE433A">
              <w:rPr>
                <w:rFonts w:ascii="Arial" w:hAnsi="Arial" w:cs="Arial"/>
                <w:lang w:val="en-US"/>
              </w:rPr>
              <w:t>to ensure t</w:t>
            </w:r>
            <w:r>
              <w:rPr>
                <w:rFonts w:ascii="Arial" w:hAnsi="Arial" w:cs="Arial"/>
                <w:lang w:val="en-US"/>
              </w:rPr>
              <w:t>e</w:t>
            </w:r>
            <w:r w:rsidR="00BE433A">
              <w:rPr>
                <w:rFonts w:ascii="Arial" w:hAnsi="Arial" w:cs="Arial"/>
                <w:lang w:val="en-US"/>
              </w:rPr>
              <w:t xml:space="preserve">am members feel involved, </w:t>
            </w:r>
            <w:r w:rsidRPr="00ED1DCB">
              <w:rPr>
                <w:rFonts w:ascii="Arial" w:eastAsiaTheme="minorHAnsi" w:hAnsi="Arial" w:cs="Arial"/>
                <w:lang w:val="en-US" w:eastAsia="en-GB"/>
              </w:rPr>
              <w:t xml:space="preserve">committed and energised. </w:t>
            </w:r>
          </w:p>
          <w:p w:rsidR="00BE433A" w:rsidRPr="00822F14" w:rsidRDefault="00D21116" w:rsidP="006D587C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1116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 w:rsidR="00BE433A" w:rsidRPr="00D21116">
              <w:rPr>
                <w:rFonts w:ascii="Arial" w:hAnsi="Arial" w:cs="Arial"/>
                <w:sz w:val="20"/>
                <w:szCs w:val="20"/>
                <w:lang w:val="en-US"/>
              </w:rPr>
              <w:t>ave</w:t>
            </w:r>
            <w:r w:rsidR="00BE433A" w:rsidRPr="00822F14">
              <w:rPr>
                <w:rFonts w:ascii="Arial" w:hAnsi="Arial" w:cs="Arial"/>
                <w:sz w:val="20"/>
                <w:szCs w:val="20"/>
                <w:lang w:val="en-US"/>
              </w:rPr>
              <w:t xml:space="preserve"> a clear understanding of the overall direction and objectives of the CASS Office and of the teams within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including</w:t>
            </w:r>
            <w:r w:rsidR="00BE433A" w:rsidRPr="00822F14">
              <w:rPr>
                <w:rFonts w:ascii="Arial" w:hAnsi="Arial" w:cs="Arial"/>
                <w:sz w:val="20"/>
                <w:szCs w:val="20"/>
                <w:lang w:val="en-US"/>
              </w:rPr>
              <w:t xml:space="preserve"> their job and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where/how </w:t>
            </w:r>
            <w:r w:rsidR="00BE433A" w:rsidRPr="00822F14">
              <w:rPr>
                <w:rFonts w:ascii="Arial" w:hAnsi="Arial" w:cs="Arial"/>
                <w:sz w:val="20"/>
                <w:szCs w:val="20"/>
                <w:lang w:val="en-US"/>
              </w:rPr>
              <w:t xml:space="preserve">needed outcomes fit within the </w:t>
            </w:r>
            <w:r w:rsidR="00822F14">
              <w:rPr>
                <w:rFonts w:ascii="Arial" w:hAnsi="Arial" w:cs="Arial"/>
                <w:sz w:val="20"/>
                <w:szCs w:val="20"/>
                <w:lang w:val="en-US"/>
              </w:rPr>
              <w:t>CASS Office and the wider Citi strategy</w:t>
            </w:r>
          </w:p>
          <w:p w:rsidR="00BE433A" w:rsidRDefault="00822F14" w:rsidP="006D587C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Work with the CF10a and CASS Office directors to develop an agreed common process </w:t>
            </w:r>
            <w:r w:rsidR="00BE433A" w:rsidRPr="00BE433A">
              <w:rPr>
                <w:rFonts w:ascii="Arial" w:hAnsi="Arial" w:cs="Arial"/>
                <w:sz w:val="20"/>
                <w:szCs w:val="20"/>
                <w:lang w:val="en-US"/>
              </w:rPr>
              <w:t xml:space="preserve">for goal setting, evaluation, feedback, and accountability that lets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CASS Office staff</w:t>
            </w:r>
            <w:r w:rsidR="00BE433A" w:rsidRPr="00BE433A">
              <w:rPr>
                <w:rFonts w:ascii="Arial" w:hAnsi="Arial" w:cs="Arial"/>
                <w:sz w:val="20"/>
                <w:szCs w:val="20"/>
                <w:lang w:val="en-US"/>
              </w:rPr>
              <w:t xml:space="preserve"> know how they are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performing against clearly articulated expectations</w:t>
            </w:r>
            <w:r w:rsidR="00BE433A" w:rsidRPr="00BE433A">
              <w:rPr>
                <w:rFonts w:ascii="Arial" w:hAnsi="Arial" w:cs="Arial"/>
                <w:sz w:val="20"/>
                <w:szCs w:val="20"/>
                <w:lang w:val="en-US"/>
              </w:rPr>
              <w:t xml:space="preserve">. This process must provide opportunities for continuing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staff technical and personal development within the team and across teams</w:t>
            </w:r>
          </w:p>
          <w:p w:rsidR="00211826" w:rsidRPr="00D21116" w:rsidRDefault="00D21116" w:rsidP="00D21116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1116">
              <w:rPr>
                <w:rFonts w:ascii="Arial" w:hAnsi="Arial" w:cs="Arial"/>
                <w:sz w:val="20"/>
                <w:szCs w:val="20"/>
              </w:rPr>
              <w:t>To keep abre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D21116">
              <w:rPr>
                <w:rFonts w:ascii="Arial" w:hAnsi="Arial" w:cs="Arial"/>
                <w:sz w:val="20"/>
                <w:szCs w:val="20"/>
              </w:rPr>
              <w:t xml:space="preserve">st of </w:t>
            </w:r>
            <w:r>
              <w:rPr>
                <w:rFonts w:ascii="Arial" w:hAnsi="Arial" w:cs="Arial"/>
                <w:sz w:val="20"/>
                <w:szCs w:val="20"/>
              </w:rPr>
              <w:t>developments in auditing techniques, good practices and changes in CASS rules</w:t>
            </w:r>
          </w:p>
        </w:tc>
      </w:tr>
      <w:tr w:rsidR="001A54F1" w:rsidRPr="00D27AFB">
        <w:tblPrEx>
          <w:shd w:val="clear" w:color="auto" w:fill="C0C0C0"/>
        </w:tblPrEx>
        <w:tc>
          <w:tcPr>
            <w:tcW w:w="10773" w:type="dxa"/>
            <w:gridSpan w:val="5"/>
            <w:shd w:val="clear" w:color="auto" w:fill="C0C0C0"/>
          </w:tcPr>
          <w:p w:rsidR="001A54F1" w:rsidRPr="00D27AFB" w:rsidRDefault="001A54F1">
            <w:pPr>
              <w:rPr>
                <w:rFonts w:ascii="Arial" w:hAnsi="Arial" w:cs="Arial"/>
                <w:b/>
              </w:rPr>
            </w:pPr>
            <w:r w:rsidRPr="00D27AFB">
              <w:rPr>
                <w:rFonts w:ascii="Arial" w:hAnsi="Arial" w:cs="Arial"/>
                <w:b/>
              </w:rPr>
              <w:t>Person Specification</w:t>
            </w:r>
          </w:p>
        </w:tc>
      </w:tr>
      <w:tr w:rsidR="001A54F1" w:rsidRPr="00D27AFB">
        <w:tc>
          <w:tcPr>
            <w:tcW w:w="5238" w:type="dxa"/>
            <w:gridSpan w:val="3"/>
          </w:tcPr>
          <w:p w:rsidR="001A54F1" w:rsidRDefault="001A54F1">
            <w:pPr>
              <w:rPr>
                <w:rFonts w:ascii="Arial" w:hAnsi="Arial" w:cs="Arial"/>
                <w:b/>
                <w:lang w:val="en-US"/>
              </w:rPr>
            </w:pPr>
            <w:r w:rsidRPr="00D27AFB">
              <w:rPr>
                <w:rFonts w:ascii="Arial" w:hAnsi="Arial" w:cs="Arial"/>
                <w:b/>
                <w:lang w:val="en-US"/>
              </w:rPr>
              <w:t xml:space="preserve">Knowledge/Experience: </w:t>
            </w:r>
          </w:p>
          <w:p w:rsidR="00D27AFB" w:rsidRPr="00D27AFB" w:rsidRDefault="00D27AFB">
            <w:pPr>
              <w:rPr>
                <w:rFonts w:ascii="Arial" w:hAnsi="Arial" w:cs="Arial"/>
                <w:b/>
                <w:lang w:val="en-US"/>
              </w:rPr>
            </w:pPr>
          </w:p>
          <w:p w:rsidR="00332D45" w:rsidRPr="00D27AFB" w:rsidRDefault="001A54F1" w:rsidP="00D27AFB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bCs/>
              </w:rPr>
            </w:pPr>
            <w:r w:rsidRPr="00D27AFB">
              <w:rPr>
                <w:rFonts w:ascii="Arial" w:hAnsi="Arial" w:cs="Arial"/>
                <w:bCs/>
              </w:rPr>
              <w:t xml:space="preserve">Minimum </w:t>
            </w:r>
            <w:r w:rsidR="00FD1552">
              <w:rPr>
                <w:rFonts w:ascii="Arial" w:hAnsi="Arial" w:cs="Arial"/>
                <w:bCs/>
              </w:rPr>
              <w:t>five</w:t>
            </w:r>
            <w:r w:rsidRPr="00D27AFB">
              <w:rPr>
                <w:rFonts w:ascii="Arial" w:hAnsi="Arial" w:cs="Arial"/>
                <w:bCs/>
              </w:rPr>
              <w:t xml:space="preserve"> years of experience </w:t>
            </w:r>
            <w:r w:rsidR="00332D45" w:rsidRPr="00D27AFB">
              <w:rPr>
                <w:rFonts w:ascii="Arial" w:hAnsi="Arial" w:cs="Arial"/>
                <w:bCs/>
              </w:rPr>
              <w:t>in banking</w:t>
            </w:r>
            <w:r w:rsidR="008B7B6D">
              <w:rPr>
                <w:rFonts w:ascii="Arial" w:hAnsi="Arial" w:cs="Arial"/>
                <w:bCs/>
              </w:rPr>
              <w:t xml:space="preserve"> and/or operational risk &amp; control</w:t>
            </w:r>
          </w:p>
          <w:p w:rsidR="008B7B6D" w:rsidRPr="008B7B6D" w:rsidRDefault="008B7B6D" w:rsidP="008B7B6D">
            <w:pPr>
              <w:pStyle w:val="ListParagraph"/>
              <w:numPr>
                <w:ilvl w:val="0"/>
                <w:numId w:val="37"/>
              </w:numPr>
              <w:rPr>
                <w:rFonts w:ascii="Arial" w:eastAsiaTheme="minorHAnsi" w:hAnsi="Arial" w:cs="Arial"/>
                <w:lang w:eastAsia="en-GB"/>
              </w:rPr>
            </w:pPr>
            <w:r w:rsidRPr="008B7B6D">
              <w:rPr>
                <w:rFonts w:ascii="Arial" w:eastAsiaTheme="minorHAnsi" w:hAnsi="Arial" w:cs="Arial"/>
                <w:lang w:eastAsia="en-GB"/>
              </w:rPr>
              <w:t>Good understanding and knowledge of the practical application of the rules set out in CASS</w:t>
            </w:r>
          </w:p>
          <w:p w:rsidR="00FD1552" w:rsidRPr="00FD1552" w:rsidRDefault="006561B3" w:rsidP="00FD1552">
            <w:pPr>
              <w:pStyle w:val="ListParagraph"/>
              <w:numPr>
                <w:ilvl w:val="0"/>
                <w:numId w:val="37"/>
              </w:numPr>
              <w:rPr>
                <w:rFonts w:ascii="Arial" w:eastAsiaTheme="minorHAnsi" w:hAnsi="Arial" w:cs="Arial"/>
                <w:lang w:eastAsia="en-GB"/>
              </w:rPr>
            </w:pPr>
            <w:ins w:id="1" w:author="ingalin" w:date="2013-12-08T22:17:00Z">
              <w:r>
                <w:rPr>
                  <w:rFonts w:ascii="Arial" w:eastAsiaTheme="minorHAnsi" w:hAnsi="Arial" w:cs="Arial"/>
                  <w:lang w:eastAsia="en-GB"/>
                </w:rPr>
                <w:t xml:space="preserve">Minimum six years of audit </w:t>
              </w:r>
              <w:r>
                <w:rPr>
                  <w:rFonts w:ascii="Arial" w:eastAsiaTheme="minorHAnsi" w:hAnsi="Arial" w:cs="Arial"/>
                  <w:lang w:eastAsia="en-GB"/>
                </w:rPr>
                <w:t>experience</w:t>
              </w:r>
              <w:r>
                <w:rPr>
                  <w:rFonts w:ascii="Arial" w:eastAsiaTheme="minorHAnsi" w:hAnsi="Arial" w:cs="Arial"/>
                  <w:lang w:eastAsia="en-GB"/>
                </w:rPr>
                <w:t xml:space="preserve"> in a Big 4 accounting firm </w:t>
              </w:r>
            </w:ins>
            <w:del w:id="2" w:author="ingalin" w:date="2013-12-08T22:17:00Z">
              <w:r w:rsidR="00FD1552" w:rsidRPr="00FD1552" w:rsidDel="006561B3">
                <w:rPr>
                  <w:rFonts w:ascii="Arial" w:eastAsiaTheme="minorHAnsi" w:hAnsi="Arial" w:cs="Arial"/>
                  <w:lang w:eastAsia="en-GB"/>
                </w:rPr>
                <w:delText xml:space="preserve">Have previous relevant audit experience or other related experience </w:delText>
              </w:r>
            </w:del>
          </w:p>
          <w:p w:rsidR="00AF146D" w:rsidRPr="00D27AFB" w:rsidRDefault="00AF146D" w:rsidP="00C51229">
            <w:pPr>
              <w:pStyle w:val="PlainText"/>
              <w:ind w:left="360"/>
              <w:rPr>
                <w:rFonts w:ascii="Arial" w:hAnsi="Arial" w:cs="Arial"/>
                <w:b/>
              </w:rPr>
            </w:pPr>
          </w:p>
        </w:tc>
        <w:tc>
          <w:tcPr>
            <w:tcW w:w="5535" w:type="dxa"/>
            <w:gridSpan w:val="2"/>
          </w:tcPr>
          <w:p w:rsidR="001A54F1" w:rsidRDefault="001A54F1">
            <w:pPr>
              <w:rPr>
                <w:rFonts w:ascii="Arial" w:hAnsi="Arial" w:cs="Arial"/>
                <w:b/>
              </w:rPr>
            </w:pPr>
            <w:r w:rsidRPr="00D27AFB">
              <w:rPr>
                <w:rFonts w:ascii="Arial" w:hAnsi="Arial" w:cs="Arial"/>
                <w:b/>
              </w:rPr>
              <w:t>Skills:</w:t>
            </w:r>
          </w:p>
          <w:p w:rsidR="00D27AFB" w:rsidRPr="00D27AFB" w:rsidRDefault="00D27AFB">
            <w:pPr>
              <w:rPr>
                <w:rFonts w:ascii="Arial" w:hAnsi="Arial" w:cs="Arial"/>
                <w:b/>
              </w:rPr>
            </w:pPr>
          </w:p>
          <w:p w:rsidR="00FD1552" w:rsidRPr="00FD1552" w:rsidRDefault="006D587C" w:rsidP="00FD1552">
            <w:pPr>
              <w:pStyle w:val="PlainText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good understanding of </w:t>
            </w:r>
            <w:r w:rsidR="00FD1552" w:rsidRPr="00FD1552">
              <w:rPr>
                <w:rFonts w:ascii="Arial" w:hAnsi="Arial" w:cs="Arial"/>
                <w:sz w:val="20"/>
                <w:szCs w:val="20"/>
              </w:rPr>
              <w:t xml:space="preserve">CASS rule requirements and </w:t>
            </w:r>
            <w:r>
              <w:rPr>
                <w:rFonts w:ascii="Arial" w:hAnsi="Arial" w:cs="Arial"/>
                <w:sz w:val="20"/>
                <w:szCs w:val="20"/>
              </w:rPr>
              <w:t xml:space="preserve">their application to </w:t>
            </w:r>
            <w:r w:rsidR="00FD1552" w:rsidRPr="00FD1552">
              <w:rPr>
                <w:rFonts w:ascii="Arial" w:hAnsi="Arial" w:cs="Arial"/>
                <w:sz w:val="20"/>
                <w:szCs w:val="20"/>
              </w:rPr>
              <w:t xml:space="preserve">operational </w:t>
            </w:r>
            <w:r>
              <w:rPr>
                <w:rFonts w:ascii="Arial" w:hAnsi="Arial" w:cs="Arial"/>
                <w:sz w:val="20"/>
                <w:szCs w:val="20"/>
              </w:rPr>
              <w:t>processes</w:t>
            </w:r>
          </w:p>
          <w:p w:rsidR="00FD1552" w:rsidRPr="00FD1552" w:rsidRDefault="00FD1552" w:rsidP="00FD1552">
            <w:pPr>
              <w:pStyle w:val="PlainText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FD1552">
              <w:rPr>
                <w:rFonts w:ascii="Arial" w:hAnsi="Arial" w:cs="Arial"/>
                <w:sz w:val="20"/>
                <w:szCs w:val="20"/>
              </w:rPr>
              <w:t>Sound working knowledge of Investment Banking and Private Banking, both products and operational processes</w:t>
            </w:r>
          </w:p>
          <w:p w:rsidR="00FD1552" w:rsidRPr="00FD1552" w:rsidRDefault="00FD1552" w:rsidP="00FD1552">
            <w:pPr>
              <w:pStyle w:val="PlainText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FD1552">
              <w:rPr>
                <w:rFonts w:ascii="Arial" w:hAnsi="Arial" w:cs="Arial"/>
                <w:sz w:val="20"/>
                <w:szCs w:val="20"/>
              </w:rPr>
              <w:t>Strong interpersonal and influencing skills, with the ability to establish credibility and strong partnership with senior business/compliance partners</w:t>
            </w:r>
          </w:p>
          <w:p w:rsidR="00FD1552" w:rsidRPr="00FD1552" w:rsidRDefault="00FD1552" w:rsidP="00FD1552">
            <w:pPr>
              <w:pStyle w:val="PlainText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FD1552">
              <w:rPr>
                <w:rFonts w:ascii="Arial" w:hAnsi="Arial" w:cs="Arial"/>
                <w:sz w:val="20"/>
                <w:szCs w:val="20"/>
              </w:rPr>
              <w:t>Have good organisational skills with an ability to manage, prioritise, work under pressure and meet tight deadlines</w:t>
            </w:r>
          </w:p>
          <w:p w:rsidR="00FD1552" w:rsidRPr="00FD1552" w:rsidRDefault="00FD1552" w:rsidP="00FD1552">
            <w:pPr>
              <w:pStyle w:val="PlainText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FD1552">
              <w:rPr>
                <w:rFonts w:ascii="Arial" w:hAnsi="Arial" w:cs="Arial"/>
                <w:sz w:val="20"/>
                <w:szCs w:val="20"/>
              </w:rPr>
              <w:t xml:space="preserve">Be comfortable interacting with, and presenting to, </w:t>
            </w:r>
            <w:r w:rsidR="006D587C">
              <w:rPr>
                <w:rFonts w:ascii="Arial" w:hAnsi="Arial" w:cs="Arial"/>
                <w:sz w:val="20"/>
                <w:szCs w:val="20"/>
              </w:rPr>
              <w:t xml:space="preserve">senior management in the CASS Office </w:t>
            </w:r>
            <w:r w:rsidRPr="00FD1552">
              <w:rPr>
                <w:rFonts w:ascii="Arial" w:hAnsi="Arial" w:cs="Arial"/>
                <w:sz w:val="20"/>
                <w:szCs w:val="20"/>
              </w:rPr>
              <w:t>and other senior business management and control functions</w:t>
            </w:r>
          </w:p>
          <w:p w:rsidR="00FD1552" w:rsidRPr="00FD1552" w:rsidRDefault="00FD1552" w:rsidP="00FD1552">
            <w:pPr>
              <w:pStyle w:val="PlainText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FD1552">
              <w:rPr>
                <w:rFonts w:ascii="Arial" w:hAnsi="Arial" w:cs="Arial"/>
                <w:sz w:val="20"/>
                <w:szCs w:val="20"/>
              </w:rPr>
              <w:t>Demonstrate clear and concise verbal and written skills</w:t>
            </w:r>
          </w:p>
          <w:p w:rsidR="00FD1552" w:rsidRPr="00FD1552" w:rsidRDefault="00FD1552" w:rsidP="00FD1552">
            <w:pPr>
              <w:pStyle w:val="PlainText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FD1552">
              <w:rPr>
                <w:rFonts w:ascii="Arial" w:hAnsi="Arial" w:cs="Arial"/>
                <w:sz w:val="20"/>
                <w:szCs w:val="20"/>
              </w:rPr>
              <w:t>A proven track record in managing a team of individuals</w:t>
            </w:r>
          </w:p>
          <w:p w:rsidR="00FD1552" w:rsidRPr="00FD1552" w:rsidRDefault="00FD1552" w:rsidP="00FD1552">
            <w:pPr>
              <w:pStyle w:val="PlainText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FD1552">
              <w:rPr>
                <w:rFonts w:ascii="Arial" w:hAnsi="Arial" w:cs="Arial"/>
                <w:sz w:val="20"/>
                <w:szCs w:val="20"/>
              </w:rPr>
              <w:t xml:space="preserve">Expect to travel to other location on occasion as </w:t>
            </w:r>
            <w:r w:rsidRPr="00FD1552">
              <w:rPr>
                <w:rFonts w:ascii="Arial" w:hAnsi="Arial" w:cs="Arial"/>
                <w:sz w:val="20"/>
                <w:szCs w:val="20"/>
              </w:rPr>
              <w:lastRenderedPageBreak/>
              <w:t>required</w:t>
            </w:r>
          </w:p>
          <w:p w:rsidR="00D27AFB" w:rsidRPr="00D27AFB" w:rsidRDefault="00D27AFB" w:rsidP="00C51229">
            <w:pPr>
              <w:pStyle w:val="PlainText"/>
              <w:ind w:left="360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</w:p>
        </w:tc>
      </w:tr>
      <w:tr w:rsidR="001A54F1" w:rsidRPr="00D27AFB">
        <w:tc>
          <w:tcPr>
            <w:tcW w:w="5238" w:type="dxa"/>
            <w:gridSpan w:val="3"/>
          </w:tcPr>
          <w:p w:rsidR="001A54F1" w:rsidRPr="00D27AFB" w:rsidRDefault="001A54F1">
            <w:pPr>
              <w:rPr>
                <w:rFonts w:ascii="Arial" w:hAnsi="Arial" w:cs="Arial"/>
                <w:b/>
                <w:lang w:val="en-US"/>
              </w:rPr>
            </w:pPr>
            <w:r w:rsidRPr="00D27AFB">
              <w:rPr>
                <w:rFonts w:ascii="Arial" w:hAnsi="Arial" w:cs="Arial"/>
                <w:b/>
                <w:lang w:val="en-US"/>
              </w:rPr>
              <w:lastRenderedPageBreak/>
              <w:t>Qualifications:</w:t>
            </w:r>
          </w:p>
          <w:p w:rsidR="00AF146D" w:rsidRPr="00C51229" w:rsidRDefault="00C51229" w:rsidP="00C51229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bCs/>
              </w:rPr>
            </w:pPr>
            <w:r w:rsidRPr="00C51229">
              <w:rPr>
                <w:rFonts w:ascii="Arial" w:hAnsi="Arial" w:cs="Arial"/>
                <w:bCs/>
              </w:rPr>
              <w:t>Educated to university degree level</w:t>
            </w:r>
          </w:p>
          <w:p w:rsidR="006561B3" w:rsidRDefault="006561B3" w:rsidP="00C51229">
            <w:pPr>
              <w:pStyle w:val="ListParagraph"/>
              <w:numPr>
                <w:ilvl w:val="0"/>
                <w:numId w:val="38"/>
              </w:numPr>
              <w:rPr>
                <w:ins w:id="3" w:author="ingalin" w:date="2013-12-08T22:25:00Z"/>
                <w:rFonts w:ascii="Arial" w:hAnsi="Arial" w:cs="Arial"/>
                <w:bCs/>
              </w:rPr>
            </w:pPr>
            <w:ins w:id="4" w:author="ingalin" w:date="2013-12-08T22:25:00Z">
              <w:r>
                <w:rPr>
                  <w:rFonts w:ascii="Arial" w:hAnsi="Arial" w:cs="Arial"/>
                  <w:color w:val="000000"/>
                  <w:shd w:val="clear" w:color="auto" w:fill="FFFFFF"/>
                </w:rPr>
                <w:t>Related certification</w:t>
              </w:r>
              <w:r>
                <w:rPr>
                  <w:rFonts w:ascii="Arial" w:hAnsi="Arial" w:cs="Arial"/>
                  <w:color w:val="000000"/>
                  <w:shd w:val="clear" w:color="auto" w:fill="FFFFFF"/>
                </w:rPr>
                <w:t xml:space="preserve"> required</w:t>
              </w:r>
              <w:r w:rsidR="00A54694">
                <w:rPr>
                  <w:rFonts w:ascii="Arial" w:hAnsi="Arial" w:cs="Arial"/>
                  <w:color w:val="000000"/>
                  <w:shd w:val="clear" w:color="auto" w:fill="FFFFFF"/>
                </w:rPr>
                <w:t xml:space="preserve"> (CPA, ACA</w:t>
              </w:r>
            </w:ins>
            <w:ins w:id="5" w:author="ingalin" w:date="2013-12-08T22:52:00Z">
              <w:r w:rsidR="00A54694">
                <w:rPr>
                  <w:rFonts w:ascii="Arial" w:hAnsi="Arial" w:cs="Arial"/>
                  <w:color w:val="000000"/>
                  <w:shd w:val="clear" w:color="auto" w:fill="FFFFFF"/>
                </w:rPr>
                <w:t xml:space="preserve"> </w:t>
              </w:r>
            </w:ins>
            <w:ins w:id="6" w:author="ingalin" w:date="2013-12-08T22:25:00Z">
              <w:r>
                <w:rPr>
                  <w:rFonts w:ascii="Arial" w:hAnsi="Arial" w:cs="Arial"/>
                  <w:color w:val="000000"/>
                  <w:shd w:val="clear" w:color="auto" w:fill="FFFFFF"/>
                </w:rPr>
                <w:t>or similar)</w:t>
              </w:r>
            </w:ins>
          </w:p>
          <w:p w:rsidR="00C51229" w:rsidRPr="00C51229" w:rsidRDefault="00A54694" w:rsidP="00C51229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bCs/>
              </w:rPr>
            </w:pPr>
            <w:proofErr w:type="spellStart"/>
            <w:ins w:id="7" w:author="ingalin" w:date="2013-12-08T22:51:00Z">
              <w:r>
                <w:rPr>
                  <w:rFonts w:ascii="Arial" w:hAnsi="Arial" w:cs="Arial"/>
                  <w:bCs/>
                </w:rPr>
                <w:t>Interntional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work </w:t>
              </w:r>
            </w:ins>
            <w:del w:id="8" w:author="ingalin" w:date="2013-12-08T22:51:00Z">
              <w:r w:rsidR="00C51229" w:rsidRPr="00C51229" w:rsidDel="00A54694">
                <w:rPr>
                  <w:rFonts w:ascii="Arial" w:hAnsi="Arial" w:cs="Arial"/>
                  <w:bCs/>
                </w:rPr>
                <w:delText xml:space="preserve">Audit </w:delText>
              </w:r>
            </w:del>
            <w:r w:rsidR="00C51229" w:rsidRPr="00C51229">
              <w:rPr>
                <w:rFonts w:ascii="Arial" w:hAnsi="Arial" w:cs="Arial"/>
                <w:bCs/>
              </w:rPr>
              <w:t xml:space="preserve">experience preferred </w:t>
            </w:r>
          </w:p>
          <w:p w:rsidR="001A54F1" w:rsidRPr="00D27AFB" w:rsidRDefault="00AF146D" w:rsidP="008B7B6D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b/>
              </w:rPr>
            </w:pPr>
            <w:r w:rsidRPr="00C51229">
              <w:rPr>
                <w:rFonts w:ascii="Arial" w:hAnsi="Arial" w:cs="Arial"/>
                <w:bCs/>
              </w:rPr>
              <w:t xml:space="preserve">Exceptional candidates who do not meet these criteria may be considered for the role provided they have the </w:t>
            </w:r>
            <w:r w:rsidR="008B7B6D">
              <w:rPr>
                <w:rFonts w:ascii="Arial" w:hAnsi="Arial" w:cs="Arial"/>
                <w:bCs/>
              </w:rPr>
              <w:t>necessary skills and experience</w:t>
            </w:r>
          </w:p>
        </w:tc>
        <w:tc>
          <w:tcPr>
            <w:tcW w:w="5535" w:type="dxa"/>
            <w:gridSpan w:val="2"/>
          </w:tcPr>
          <w:p w:rsidR="001A54F1" w:rsidRPr="00D27AFB" w:rsidRDefault="001A54F1">
            <w:pPr>
              <w:pStyle w:val="Heading1"/>
              <w:rPr>
                <w:rFonts w:ascii="Arial" w:hAnsi="Arial" w:cs="Arial"/>
                <w:lang w:val="en-GB"/>
              </w:rPr>
            </w:pPr>
            <w:r w:rsidRPr="00D27AFB">
              <w:rPr>
                <w:rFonts w:ascii="Arial" w:hAnsi="Arial" w:cs="Arial"/>
                <w:lang w:val="en-GB"/>
              </w:rPr>
              <w:t>Competencies</w:t>
            </w:r>
          </w:p>
          <w:p w:rsidR="00C51229" w:rsidRDefault="00C51229" w:rsidP="00C51229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bCs/>
              </w:rPr>
            </w:pPr>
            <w:r w:rsidRPr="00C51229">
              <w:rPr>
                <w:rFonts w:ascii="Arial" w:hAnsi="Arial" w:cs="Arial"/>
                <w:bCs/>
              </w:rPr>
              <w:t>Be a team player, able to work with other team members across the CASS Office</w:t>
            </w:r>
          </w:p>
          <w:p w:rsidR="00192A20" w:rsidRPr="00C51229" w:rsidRDefault="00192A20" w:rsidP="00C51229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good communicator who can clearly articulate what needs to be done and the expected outcome</w:t>
            </w:r>
          </w:p>
          <w:p w:rsidR="00C51229" w:rsidRDefault="00C51229">
            <w:pPr>
              <w:rPr>
                <w:rFonts w:ascii="Arial" w:hAnsi="Arial" w:cs="Arial"/>
                <w:bCs/>
              </w:rPr>
            </w:pPr>
          </w:p>
          <w:p w:rsidR="00C51229" w:rsidRDefault="00C51229">
            <w:pPr>
              <w:rPr>
                <w:rFonts w:ascii="Arial" w:hAnsi="Arial" w:cs="Arial"/>
                <w:bCs/>
              </w:rPr>
            </w:pPr>
          </w:p>
          <w:p w:rsidR="001A54F1" w:rsidRPr="00D27AFB" w:rsidRDefault="001A54F1" w:rsidP="008B7B6D">
            <w:pPr>
              <w:rPr>
                <w:rFonts w:ascii="Arial" w:hAnsi="Arial" w:cs="Arial"/>
                <w:bCs/>
              </w:rPr>
            </w:pPr>
          </w:p>
        </w:tc>
      </w:tr>
    </w:tbl>
    <w:p w:rsidR="001A54F1" w:rsidRPr="00D27AFB" w:rsidRDefault="001A54F1">
      <w:pPr>
        <w:rPr>
          <w:rFonts w:ascii="Arial" w:hAnsi="Arial" w:cs="Arial"/>
        </w:rPr>
      </w:pPr>
    </w:p>
    <w:sectPr w:rsidR="001A54F1" w:rsidRPr="00D27AFB" w:rsidSect="00B340C5">
      <w:headerReference w:type="default" r:id="rId7"/>
      <w:pgSz w:w="11907" w:h="16840" w:code="9"/>
      <w:pgMar w:top="1009" w:right="397" w:bottom="1009" w:left="3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67C" w:rsidRDefault="0042367C">
      <w:r>
        <w:separator/>
      </w:r>
    </w:p>
  </w:endnote>
  <w:endnote w:type="continuationSeparator" w:id="0">
    <w:p w:rsidR="0042367C" w:rsidRDefault="004236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67C" w:rsidRDefault="0042367C">
      <w:r>
        <w:separator/>
      </w:r>
    </w:p>
  </w:footnote>
  <w:footnote w:type="continuationSeparator" w:id="0">
    <w:p w:rsidR="0042367C" w:rsidRDefault="004236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A0F" w:rsidRDefault="00E22A0F">
    <w:pPr>
      <w:pStyle w:val="Header"/>
    </w:pPr>
    <w:r>
      <w:rPr>
        <w:rFonts w:ascii="Arial" w:hAnsi="Arial"/>
        <w:b/>
        <w:sz w:val="24"/>
      </w:rPr>
      <w:t>Citigroup Job Specification</w:t>
    </w:r>
    <w:r>
      <w:rPr>
        <w:rFonts w:ascii="Arial" w:hAnsi="Arial"/>
        <w:b/>
      </w:rPr>
      <w:tab/>
      <w:t xml:space="preserve">                                                                                                                                                </w:t>
    </w:r>
    <w:r>
      <w:rPr>
        <w:rFonts w:ascii="Arial" w:hAnsi="Arial"/>
        <w:b/>
      </w:rPr>
      <w:tab/>
    </w:r>
    <w:r>
      <w:rPr>
        <w:rFonts w:ascii="Arial" w:hAnsi="Arial"/>
        <w:b/>
      </w:rPr>
      <w:tab/>
      <w:t xml:space="preserve">                                                                                 </w:t>
    </w:r>
    <w:r>
      <w:rPr>
        <w:rFonts w:cs="Arial"/>
        <w:noProof/>
        <w:lang w:eastAsia="en-GB"/>
      </w:rPr>
      <w:drawing>
        <wp:inline distT="0" distB="0" distL="0" distR="0">
          <wp:extent cx="1362075" cy="438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A5017"/>
    <w:multiLevelType w:val="singleLevel"/>
    <w:tmpl w:val="E4BED97E"/>
    <w:lvl w:ilvl="0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">
    <w:nsid w:val="11D836EB"/>
    <w:multiLevelType w:val="hybridMultilevel"/>
    <w:tmpl w:val="29D63F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C92FD5"/>
    <w:multiLevelType w:val="singleLevel"/>
    <w:tmpl w:val="E4BED97E"/>
    <w:lvl w:ilvl="0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">
    <w:nsid w:val="16C365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8F1013F"/>
    <w:multiLevelType w:val="hybridMultilevel"/>
    <w:tmpl w:val="D6AAB3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277B3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A3F0CE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AD8039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D4E02FB"/>
    <w:multiLevelType w:val="hybridMultilevel"/>
    <w:tmpl w:val="2020D93E"/>
    <w:lvl w:ilvl="0" w:tplc="9BB86A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E8081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18031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DC42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F292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A1EF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63086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C7A7E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B520F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956CFE"/>
    <w:multiLevelType w:val="hybridMultilevel"/>
    <w:tmpl w:val="262E1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831305"/>
    <w:multiLevelType w:val="hybridMultilevel"/>
    <w:tmpl w:val="A06A6C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B1705A"/>
    <w:multiLevelType w:val="hybridMultilevel"/>
    <w:tmpl w:val="04BE63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B410CF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C782227"/>
    <w:multiLevelType w:val="hybridMultilevel"/>
    <w:tmpl w:val="E8A000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0E21032"/>
    <w:multiLevelType w:val="singleLevel"/>
    <w:tmpl w:val="EFCC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>
    <w:nsid w:val="3358672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4822719"/>
    <w:multiLevelType w:val="hybridMultilevel"/>
    <w:tmpl w:val="2F02B9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8F13B0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CD73756"/>
    <w:multiLevelType w:val="singleLevel"/>
    <w:tmpl w:val="E4BED97E"/>
    <w:lvl w:ilvl="0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9">
    <w:nsid w:val="47747B1C"/>
    <w:multiLevelType w:val="hybridMultilevel"/>
    <w:tmpl w:val="06C4D2C0"/>
    <w:lvl w:ilvl="0" w:tplc="989404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505875"/>
    <w:multiLevelType w:val="singleLevel"/>
    <w:tmpl w:val="E4BED97E"/>
    <w:lvl w:ilvl="0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1">
    <w:nsid w:val="4BD276A5"/>
    <w:multiLevelType w:val="hybridMultilevel"/>
    <w:tmpl w:val="CEE0DE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F85099"/>
    <w:multiLevelType w:val="hybridMultilevel"/>
    <w:tmpl w:val="7D3850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F566C2F"/>
    <w:multiLevelType w:val="hybridMultilevel"/>
    <w:tmpl w:val="4AFC00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047700F"/>
    <w:multiLevelType w:val="singleLevel"/>
    <w:tmpl w:val="E4BED97E"/>
    <w:lvl w:ilvl="0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5">
    <w:nsid w:val="51AF6319"/>
    <w:multiLevelType w:val="hybridMultilevel"/>
    <w:tmpl w:val="04BE63C4"/>
    <w:lvl w:ilvl="0" w:tplc="BFCC906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22E0392"/>
    <w:multiLevelType w:val="hybridMultilevel"/>
    <w:tmpl w:val="4D3458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2E0239D"/>
    <w:multiLevelType w:val="singleLevel"/>
    <w:tmpl w:val="E4BED97E"/>
    <w:lvl w:ilvl="0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8">
    <w:nsid w:val="5A7A3B8B"/>
    <w:multiLevelType w:val="singleLevel"/>
    <w:tmpl w:val="8BEA20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CB25164"/>
    <w:multiLevelType w:val="hybridMultilevel"/>
    <w:tmpl w:val="16E47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DB94D38"/>
    <w:multiLevelType w:val="singleLevel"/>
    <w:tmpl w:val="E4BED97E"/>
    <w:lvl w:ilvl="0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1">
    <w:nsid w:val="5F1908D3"/>
    <w:multiLevelType w:val="hybridMultilevel"/>
    <w:tmpl w:val="562C2D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2C855B7"/>
    <w:multiLevelType w:val="hybridMultilevel"/>
    <w:tmpl w:val="305A34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2F46CBD"/>
    <w:multiLevelType w:val="hybridMultilevel"/>
    <w:tmpl w:val="9E581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43355AC"/>
    <w:multiLevelType w:val="hybridMultilevel"/>
    <w:tmpl w:val="C416FA40"/>
    <w:lvl w:ilvl="0" w:tplc="5FCEBB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4B13360"/>
    <w:multiLevelType w:val="hybridMultilevel"/>
    <w:tmpl w:val="2A5437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8CB75AA"/>
    <w:multiLevelType w:val="hybridMultilevel"/>
    <w:tmpl w:val="853E06D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93533B9"/>
    <w:multiLevelType w:val="hybridMultilevel"/>
    <w:tmpl w:val="E9BA3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97602E3"/>
    <w:multiLevelType w:val="hybridMultilevel"/>
    <w:tmpl w:val="CCD6DD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D172E44"/>
    <w:multiLevelType w:val="hybridMultilevel"/>
    <w:tmpl w:val="27E60D5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FF76F13"/>
    <w:multiLevelType w:val="hybridMultilevel"/>
    <w:tmpl w:val="E1B8F8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12"/>
  </w:num>
  <w:num w:numId="5">
    <w:abstractNumId w:val="3"/>
  </w:num>
  <w:num w:numId="6">
    <w:abstractNumId w:val="17"/>
  </w:num>
  <w:num w:numId="7">
    <w:abstractNumId w:val="7"/>
  </w:num>
  <w:num w:numId="8">
    <w:abstractNumId w:val="5"/>
  </w:num>
  <w:num w:numId="9">
    <w:abstractNumId w:val="0"/>
  </w:num>
  <w:num w:numId="10">
    <w:abstractNumId w:val="18"/>
  </w:num>
  <w:num w:numId="11">
    <w:abstractNumId w:val="2"/>
  </w:num>
  <w:num w:numId="12">
    <w:abstractNumId w:val="20"/>
  </w:num>
  <w:num w:numId="13">
    <w:abstractNumId w:val="27"/>
  </w:num>
  <w:num w:numId="14">
    <w:abstractNumId w:val="30"/>
  </w:num>
  <w:num w:numId="15">
    <w:abstractNumId w:val="24"/>
  </w:num>
  <w:num w:numId="16">
    <w:abstractNumId w:val="28"/>
  </w:num>
  <w:num w:numId="17">
    <w:abstractNumId w:val="1"/>
  </w:num>
  <w:num w:numId="18">
    <w:abstractNumId w:val="13"/>
  </w:num>
  <w:num w:numId="19">
    <w:abstractNumId w:val="40"/>
  </w:num>
  <w:num w:numId="20">
    <w:abstractNumId w:val="4"/>
  </w:num>
  <w:num w:numId="21">
    <w:abstractNumId w:val="33"/>
  </w:num>
  <w:num w:numId="22">
    <w:abstractNumId w:val="31"/>
  </w:num>
  <w:num w:numId="23">
    <w:abstractNumId w:val="21"/>
  </w:num>
  <w:num w:numId="24">
    <w:abstractNumId w:val="38"/>
  </w:num>
  <w:num w:numId="25">
    <w:abstractNumId w:val="26"/>
  </w:num>
  <w:num w:numId="26">
    <w:abstractNumId w:val="11"/>
  </w:num>
  <w:num w:numId="27">
    <w:abstractNumId w:val="25"/>
  </w:num>
  <w:num w:numId="28">
    <w:abstractNumId w:val="39"/>
  </w:num>
  <w:num w:numId="29">
    <w:abstractNumId w:val="19"/>
  </w:num>
  <w:num w:numId="30">
    <w:abstractNumId w:val="34"/>
  </w:num>
  <w:num w:numId="31">
    <w:abstractNumId w:val="36"/>
  </w:num>
  <w:num w:numId="32">
    <w:abstractNumId w:val="8"/>
  </w:num>
  <w:num w:numId="33">
    <w:abstractNumId w:val="37"/>
  </w:num>
  <w:num w:numId="34">
    <w:abstractNumId w:val="29"/>
  </w:num>
  <w:num w:numId="35">
    <w:abstractNumId w:val="9"/>
  </w:num>
  <w:num w:numId="36">
    <w:abstractNumId w:val="16"/>
  </w:num>
  <w:num w:numId="37">
    <w:abstractNumId w:val="32"/>
  </w:num>
  <w:num w:numId="38">
    <w:abstractNumId w:val="10"/>
  </w:num>
  <w:num w:numId="39">
    <w:abstractNumId w:val="23"/>
  </w:num>
  <w:num w:numId="40">
    <w:abstractNumId w:val="22"/>
  </w:num>
  <w:num w:numId="41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5343"/>
    <w:rsid w:val="000218D6"/>
    <w:rsid w:val="00096EAF"/>
    <w:rsid w:val="000C42E5"/>
    <w:rsid w:val="000E7C93"/>
    <w:rsid w:val="00120BDA"/>
    <w:rsid w:val="00192A20"/>
    <w:rsid w:val="001A54F1"/>
    <w:rsid w:val="001B00DD"/>
    <w:rsid w:val="001E07C9"/>
    <w:rsid w:val="00202C62"/>
    <w:rsid w:val="00202E17"/>
    <w:rsid w:val="00211826"/>
    <w:rsid w:val="00240F87"/>
    <w:rsid w:val="002644C6"/>
    <w:rsid w:val="0027037F"/>
    <w:rsid w:val="00286E85"/>
    <w:rsid w:val="00296242"/>
    <w:rsid w:val="002B7266"/>
    <w:rsid w:val="002B727F"/>
    <w:rsid w:val="002E5FFD"/>
    <w:rsid w:val="00301C09"/>
    <w:rsid w:val="00316118"/>
    <w:rsid w:val="00332D45"/>
    <w:rsid w:val="00364F8A"/>
    <w:rsid w:val="003A5CA0"/>
    <w:rsid w:val="004072F0"/>
    <w:rsid w:val="0042367C"/>
    <w:rsid w:val="004408C0"/>
    <w:rsid w:val="004432FB"/>
    <w:rsid w:val="004A1DA1"/>
    <w:rsid w:val="004C017F"/>
    <w:rsid w:val="004D35C4"/>
    <w:rsid w:val="004D6DFE"/>
    <w:rsid w:val="00517139"/>
    <w:rsid w:val="00546471"/>
    <w:rsid w:val="0055595E"/>
    <w:rsid w:val="005900AB"/>
    <w:rsid w:val="005B0A6F"/>
    <w:rsid w:val="006561B3"/>
    <w:rsid w:val="00685D66"/>
    <w:rsid w:val="006D587C"/>
    <w:rsid w:val="00702272"/>
    <w:rsid w:val="007471D2"/>
    <w:rsid w:val="007535B3"/>
    <w:rsid w:val="00761ED0"/>
    <w:rsid w:val="00766537"/>
    <w:rsid w:val="007A69BB"/>
    <w:rsid w:val="00803058"/>
    <w:rsid w:val="00805573"/>
    <w:rsid w:val="00813FDA"/>
    <w:rsid w:val="00822F14"/>
    <w:rsid w:val="008353C6"/>
    <w:rsid w:val="0086122F"/>
    <w:rsid w:val="00875968"/>
    <w:rsid w:val="008B7B6D"/>
    <w:rsid w:val="008C71A9"/>
    <w:rsid w:val="009047BD"/>
    <w:rsid w:val="00916D25"/>
    <w:rsid w:val="009972FD"/>
    <w:rsid w:val="00A54694"/>
    <w:rsid w:val="00A83BCE"/>
    <w:rsid w:val="00A90DE9"/>
    <w:rsid w:val="00AF146D"/>
    <w:rsid w:val="00AF4046"/>
    <w:rsid w:val="00B1065A"/>
    <w:rsid w:val="00B17569"/>
    <w:rsid w:val="00B340C5"/>
    <w:rsid w:val="00B72CE9"/>
    <w:rsid w:val="00BB7D50"/>
    <w:rsid w:val="00BD2DF4"/>
    <w:rsid w:val="00BD3D21"/>
    <w:rsid w:val="00BE433A"/>
    <w:rsid w:val="00BE4551"/>
    <w:rsid w:val="00C136EA"/>
    <w:rsid w:val="00C51229"/>
    <w:rsid w:val="00C52A61"/>
    <w:rsid w:val="00CB41C4"/>
    <w:rsid w:val="00D21116"/>
    <w:rsid w:val="00D27AFB"/>
    <w:rsid w:val="00D735B6"/>
    <w:rsid w:val="00D84183"/>
    <w:rsid w:val="00D9316C"/>
    <w:rsid w:val="00DB11A8"/>
    <w:rsid w:val="00DB5343"/>
    <w:rsid w:val="00DC2705"/>
    <w:rsid w:val="00E03497"/>
    <w:rsid w:val="00E076DD"/>
    <w:rsid w:val="00E11BBA"/>
    <w:rsid w:val="00E1203B"/>
    <w:rsid w:val="00E22A0F"/>
    <w:rsid w:val="00E41BA8"/>
    <w:rsid w:val="00E661D2"/>
    <w:rsid w:val="00E70B1B"/>
    <w:rsid w:val="00E74B57"/>
    <w:rsid w:val="00E86745"/>
    <w:rsid w:val="00EA1BF4"/>
    <w:rsid w:val="00ED1DCB"/>
    <w:rsid w:val="00EE237B"/>
    <w:rsid w:val="00F144BA"/>
    <w:rsid w:val="00F329E9"/>
    <w:rsid w:val="00F8332E"/>
    <w:rsid w:val="00FD1552"/>
    <w:rsid w:val="00FE2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40C5"/>
    <w:rPr>
      <w:lang w:eastAsia="en-US"/>
    </w:rPr>
  </w:style>
  <w:style w:type="paragraph" w:styleId="Heading1">
    <w:name w:val="heading 1"/>
    <w:basedOn w:val="Normal"/>
    <w:next w:val="Normal"/>
    <w:qFormat/>
    <w:rsid w:val="00B340C5"/>
    <w:pPr>
      <w:keepNext/>
      <w:outlineLvl w:val="0"/>
    </w:pPr>
    <w:rPr>
      <w:b/>
      <w:lang w:val="en-US"/>
    </w:rPr>
  </w:style>
  <w:style w:type="paragraph" w:styleId="Heading2">
    <w:name w:val="heading 2"/>
    <w:basedOn w:val="Normal"/>
    <w:next w:val="Normal"/>
    <w:qFormat/>
    <w:rsid w:val="00B340C5"/>
    <w:pPr>
      <w:keepNext/>
      <w:outlineLvl w:val="1"/>
    </w:pPr>
    <w:rPr>
      <w:u w:val="single"/>
      <w:lang w:val="en-US"/>
    </w:rPr>
  </w:style>
  <w:style w:type="paragraph" w:styleId="Heading3">
    <w:name w:val="heading 3"/>
    <w:basedOn w:val="Normal"/>
    <w:next w:val="Normal"/>
    <w:qFormat/>
    <w:rsid w:val="00B340C5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B340C5"/>
    <w:pPr>
      <w:keepNext/>
      <w:outlineLvl w:val="3"/>
    </w:pPr>
    <w:rPr>
      <w:rFonts w:ascii="Arial" w:hAnsi="Arial" w:cs="Arial"/>
      <w:i/>
      <w:i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C42E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340C5"/>
    <w:pPr>
      <w:jc w:val="center"/>
    </w:pPr>
    <w:rPr>
      <w:b/>
      <w:lang w:val="en-US"/>
    </w:rPr>
  </w:style>
  <w:style w:type="paragraph" w:styleId="Header">
    <w:name w:val="header"/>
    <w:basedOn w:val="Normal"/>
    <w:rsid w:val="00B340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40C5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340C5"/>
    <w:rPr>
      <w:rFonts w:ascii="Arial" w:hAnsi="Arial" w:cs="Arial"/>
      <w:i/>
      <w:iCs/>
      <w:lang w:val="en-US"/>
    </w:rPr>
  </w:style>
  <w:style w:type="paragraph" w:styleId="BodyText2">
    <w:name w:val="Body Text 2"/>
    <w:basedOn w:val="Normal"/>
    <w:rsid w:val="00B340C5"/>
    <w:rPr>
      <w:rFonts w:ascii="Arial" w:hAnsi="Arial" w:cs="Arial"/>
      <w:b/>
      <w:bCs/>
      <w:i/>
      <w:iCs/>
      <w:lang w:val="en-US"/>
    </w:rPr>
  </w:style>
  <w:style w:type="paragraph" w:styleId="BalloonText">
    <w:name w:val="Balloon Text"/>
    <w:basedOn w:val="Normal"/>
    <w:link w:val="BalloonTextChar"/>
    <w:rsid w:val="002B72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7266"/>
    <w:rPr>
      <w:rFonts w:ascii="Tahoma" w:hAnsi="Tahoma" w:cs="Tahoma"/>
      <w:sz w:val="16"/>
      <w:szCs w:val="16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DC2705"/>
    <w:rPr>
      <w:rFonts w:ascii="Consolas" w:eastAsiaTheme="minorHAnsi" w:hAnsi="Consolas"/>
      <w:sz w:val="21"/>
      <w:szCs w:val="21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DC2705"/>
    <w:rPr>
      <w:rFonts w:ascii="Consolas" w:eastAsiaTheme="minorHAnsi" w:hAnsi="Consolas"/>
      <w:sz w:val="21"/>
      <w:szCs w:val="21"/>
    </w:rPr>
  </w:style>
  <w:style w:type="character" w:customStyle="1" w:styleId="Heading5Char">
    <w:name w:val="Heading 5 Char"/>
    <w:basedOn w:val="DefaultParagraphFont"/>
    <w:link w:val="Heading5"/>
    <w:semiHidden/>
    <w:rsid w:val="000C42E5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ListParagraph">
    <w:name w:val="List Paragraph"/>
    <w:basedOn w:val="Normal"/>
    <w:uiPriority w:val="99"/>
    <w:qFormat/>
    <w:rsid w:val="000C42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40C5"/>
    <w:rPr>
      <w:lang w:eastAsia="en-US"/>
    </w:rPr>
  </w:style>
  <w:style w:type="paragraph" w:styleId="Heading1">
    <w:name w:val="heading 1"/>
    <w:basedOn w:val="Normal"/>
    <w:next w:val="Normal"/>
    <w:qFormat/>
    <w:rsid w:val="00B340C5"/>
    <w:pPr>
      <w:keepNext/>
      <w:outlineLvl w:val="0"/>
    </w:pPr>
    <w:rPr>
      <w:b/>
      <w:lang w:val="en-US"/>
    </w:rPr>
  </w:style>
  <w:style w:type="paragraph" w:styleId="Heading2">
    <w:name w:val="heading 2"/>
    <w:basedOn w:val="Normal"/>
    <w:next w:val="Normal"/>
    <w:qFormat/>
    <w:rsid w:val="00B340C5"/>
    <w:pPr>
      <w:keepNext/>
      <w:outlineLvl w:val="1"/>
    </w:pPr>
    <w:rPr>
      <w:u w:val="single"/>
      <w:lang w:val="en-US"/>
    </w:rPr>
  </w:style>
  <w:style w:type="paragraph" w:styleId="Heading3">
    <w:name w:val="heading 3"/>
    <w:basedOn w:val="Normal"/>
    <w:next w:val="Normal"/>
    <w:qFormat/>
    <w:rsid w:val="00B340C5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B340C5"/>
    <w:pPr>
      <w:keepNext/>
      <w:outlineLvl w:val="3"/>
    </w:pPr>
    <w:rPr>
      <w:rFonts w:ascii="Arial" w:hAnsi="Arial" w:cs="Arial"/>
      <w:i/>
      <w:i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C42E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340C5"/>
    <w:pPr>
      <w:jc w:val="center"/>
    </w:pPr>
    <w:rPr>
      <w:b/>
      <w:lang w:val="en-US"/>
    </w:rPr>
  </w:style>
  <w:style w:type="paragraph" w:styleId="Header">
    <w:name w:val="header"/>
    <w:basedOn w:val="Normal"/>
    <w:rsid w:val="00B340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40C5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340C5"/>
    <w:rPr>
      <w:rFonts w:ascii="Arial" w:hAnsi="Arial" w:cs="Arial"/>
      <w:i/>
      <w:iCs/>
      <w:lang w:val="en-US"/>
    </w:rPr>
  </w:style>
  <w:style w:type="paragraph" w:styleId="BodyText2">
    <w:name w:val="Body Text 2"/>
    <w:basedOn w:val="Normal"/>
    <w:rsid w:val="00B340C5"/>
    <w:rPr>
      <w:rFonts w:ascii="Arial" w:hAnsi="Arial" w:cs="Arial"/>
      <w:b/>
      <w:bCs/>
      <w:i/>
      <w:iCs/>
      <w:lang w:val="en-US"/>
    </w:rPr>
  </w:style>
  <w:style w:type="paragraph" w:styleId="BalloonText">
    <w:name w:val="Balloon Text"/>
    <w:basedOn w:val="Normal"/>
    <w:link w:val="BalloonTextChar"/>
    <w:rsid w:val="002B72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7266"/>
    <w:rPr>
      <w:rFonts w:ascii="Tahoma" w:hAnsi="Tahoma" w:cs="Tahoma"/>
      <w:sz w:val="16"/>
      <w:szCs w:val="16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DC2705"/>
    <w:rPr>
      <w:rFonts w:ascii="Consolas" w:eastAsiaTheme="minorHAnsi" w:hAnsi="Consolas"/>
      <w:sz w:val="21"/>
      <w:szCs w:val="21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DC2705"/>
    <w:rPr>
      <w:rFonts w:ascii="Consolas" w:eastAsiaTheme="minorHAnsi" w:hAnsi="Consolas"/>
      <w:sz w:val="21"/>
      <w:szCs w:val="21"/>
    </w:rPr>
  </w:style>
  <w:style w:type="character" w:customStyle="1" w:styleId="Heading5Char">
    <w:name w:val="Heading 5 Char"/>
    <w:basedOn w:val="DefaultParagraphFont"/>
    <w:link w:val="Heading5"/>
    <w:semiHidden/>
    <w:rsid w:val="000C42E5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ListParagraph">
    <w:name w:val="List Paragraph"/>
    <w:basedOn w:val="Normal"/>
    <w:uiPriority w:val="99"/>
    <w:qFormat/>
    <w:rsid w:val="000C42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0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1045</Words>
  <Characters>5466</Characters>
  <Application>Microsoft Office Word</Application>
  <DocSecurity>0</DocSecurity>
  <Lines>237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CANDIDATE SPECIFICATION</vt:lpstr>
    </vt:vector>
  </TitlesOfParts>
  <Company>Citibank N.A.</Company>
  <LinksUpToDate>false</LinksUpToDate>
  <CharactersWithSpaces>6393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SPECIFICATION</dc:title>
  <dc:creator>hruser</dc:creator>
  <cp:lastModifiedBy>ingalin</cp:lastModifiedBy>
  <cp:revision>3</cp:revision>
  <cp:lastPrinted>2013-04-18T10:16:00Z</cp:lastPrinted>
  <dcterms:created xsi:type="dcterms:W3CDTF">2013-12-08T21:41:00Z</dcterms:created>
  <dcterms:modified xsi:type="dcterms:W3CDTF">2013-12-08T22:52:00Z</dcterms:modified>
</cp:coreProperties>
</file>