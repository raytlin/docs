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AD9" w:rsidRPr="00086371" w:rsidRDefault="008F0AD9" w:rsidP="00F61872">
      <w:pPr>
        <w:spacing w:after="0" w:line="240" w:lineRule="auto"/>
        <w:rPr>
          <w:rFonts w:ascii="Garamond" w:hAnsi="Garamond"/>
          <w:sz w:val="40"/>
          <w:szCs w:val="40"/>
        </w:rPr>
      </w:pPr>
      <w:r w:rsidRPr="00086371">
        <w:rPr>
          <w:rFonts w:ascii="Garamond" w:hAnsi="Garamond"/>
          <w:sz w:val="40"/>
          <w:szCs w:val="40"/>
        </w:rPr>
        <w:t>Ray T. Lin</w:t>
      </w:r>
    </w:p>
    <w:p w:rsidR="00F61872" w:rsidRDefault="00F61872" w:rsidP="00F61872">
      <w:pP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1200 24</w:t>
      </w:r>
      <w:r w:rsidRPr="00FB321B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Ave</w:t>
      </w:r>
      <w:r>
        <w:rPr>
          <w:rFonts w:ascii="Garamond" w:hAnsi="Garamond"/>
          <w:sz w:val="24"/>
          <w:szCs w:val="24"/>
        </w:rPr>
        <w:tab/>
        <w:t>(714) 333-6310</w:t>
      </w:r>
      <w:r>
        <w:rPr>
          <w:rFonts w:ascii="Garamond" w:hAnsi="Garamond"/>
          <w:sz w:val="24"/>
          <w:szCs w:val="24"/>
        </w:rPr>
        <w:tab/>
      </w:r>
    </w:p>
    <w:p w:rsidR="00F61872" w:rsidRDefault="00F61872" w:rsidP="00F61872">
      <w:pPr>
        <w:pBdr>
          <w:bottom w:val="single" w:sz="18" w:space="1" w:color="auto"/>
        </w:pBd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San Francisco, CA 94122</w:t>
      </w:r>
      <w:r>
        <w:rPr>
          <w:rFonts w:ascii="Garamond" w:hAnsi="Garamond"/>
          <w:sz w:val="24"/>
          <w:szCs w:val="24"/>
        </w:rPr>
        <w:tab/>
      </w:r>
      <w:hyperlink r:id="rId6" w:history="1">
        <w:r>
          <w:rPr>
            <w:rStyle w:val="Hyperlink"/>
            <w:rFonts w:ascii="Garamond" w:hAnsi="Garamond"/>
            <w:sz w:val="24"/>
            <w:szCs w:val="24"/>
          </w:rPr>
          <w:t>raytlin@gmail.com</w:t>
        </w:r>
      </w:hyperlink>
    </w:p>
    <w:p w:rsidR="008F0AD9" w:rsidRDefault="008F0AD9" w:rsidP="008F0AD9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</w:t>
      </w:r>
    </w:p>
    <w:p w:rsidR="008F0AD9" w:rsidRPr="00A90273" w:rsidRDefault="008F0AD9" w:rsidP="008F0AD9">
      <w:pPr>
        <w:spacing w:after="0" w:line="240" w:lineRule="auto"/>
      </w:pPr>
      <w:r>
        <w:rPr>
          <w:b/>
          <w:sz w:val="24"/>
          <w:szCs w:val="24"/>
        </w:rPr>
        <w:t>KPMG LLP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90273">
        <w:t>October 2010-Present</w:t>
      </w:r>
    </w:p>
    <w:p w:rsidR="006C44E7" w:rsidRDefault="008F0AD9" w:rsidP="008F0AD9">
      <w:pPr>
        <w:spacing w:after="0" w:line="240" w:lineRule="auto"/>
        <w:rPr>
          <w:b/>
        </w:rPr>
      </w:pPr>
      <w:r>
        <w:rPr>
          <w:b/>
        </w:rPr>
        <w:t>Senior Associate</w:t>
      </w:r>
      <w:r w:rsidRPr="00A90273">
        <w:rPr>
          <w:b/>
        </w:rPr>
        <w:t xml:space="preserve">, </w:t>
      </w:r>
      <w:r w:rsidR="009B2226">
        <w:rPr>
          <w:b/>
        </w:rPr>
        <w:t xml:space="preserve">Management Consulting - </w:t>
      </w:r>
      <w:r w:rsidRPr="00A90273">
        <w:rPr>
          <w:b/>
        </w:rPr>
        <w:t>Financial Management</w:t>
      </w:r>
      <w:r w:rsidR="006C44E7" w:rsidRPr="006C44E7">
        <w:t xml:space="preserve"> </w:t>
      </w:r>
      <w:r w:rsidR="006C44E7">
        <w:tab/>
      </w:r>
      <w:r w:rsidR="006C44E7">
        <w:tab/>
      </w:r>
      <w:r w:rsidR="006C44E7">
        <w:tab/>
      </w:r>
      <w:r w:rsidR="006C44E7">
        <w:tab/>
      </w:r>
      <w:r w:rsidR="006C44E7" w:rsidRPr="00A90273">
        <w:t>San Francisco, CA</w:t>
      </w:r>
    </w:p>
    <w:p w:rsidR="00127B2A" w:rsidRDefault="00127B2A" w:rsidP="00127B2A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commentRangeStart w:id="0"/>
      <w:r>
        <w:rPr>
          <w:sz w:val="20"/>
          <w:szCs w:val="20"/>
        </w:rPr>
        <w:t xml:space="preserve">Assistant Project Manager for </w:t>
      </w:r>
      <w:r w:rsidR="009B2226">
        <w:rPr>
          <w:sz w:val="20"/>
          <w:szCs w:val="20"/>
        </w:rPr>
        <w:t>Hyperion Planning Implementation</w:t>
      </w:r>
      <w:r w:rsidR="004E334F">
        <w:rPr>
          <w:sz w:val="20"/>
          <w:szCs w:val="20"/>
        </w:rPr>
        <w:t xml:space="preserve"> </w:t>
      </w:r>
      <w:r w:rsidR="002F656D">
        <w:rPr>
          <w:sz w:val="20"/>
          <w:szCs w:val="20"/>
        </w:rPr>
        <w:t>at a major automotive company</w:t>
      </w:r>
    </w:p>
    <w:p w:rsidR="009B2226" w:rsidRDefault="004E334F" w:rsidP="009B2226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Created the detailed project</w:t>
      </w:r>
      <w:r w:rsidR="009B2226">
        <w:rPr>
          <w:sz w:val="20"/>
          <w:szCs w:val="20"/>
        </w:rPr>
        <w:t xml:space="preserve"> pla</w:t>
      </w:r>
      <w:r>
        <w:rPr>
          <w:sz w:val="20"/>
          <w:szCs w:val="20"/>
        </w:rPr>
        <w:t>n to design the system specification</w:t>
      </w:r>
      <w:r w:rsidR="002F656D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2F656D">
        <w:rPr>
          <w:sz w:val="20"/>
          <w:szCs w:val="20"/>
        </w:rPr>
        <w:t>for the</w:t>
      </w:r>
      <w:r>
        <w:rPr>
          <w:sz w:val="20"/>
          <w:szCs w:val="20"/>
        </w:rPr>
        <w:t xml:space="preserve"> </w:t>
      </w:r>
      <w:r w:rsidR="002F656D">
        <w:rPr>
          <w:sz w:val="20"/>
          <w:szCs w:val="20"/>
        </w:rPr>
        <w:t>consolidation</w:t>
      </w:r>
      <w:r>
        <w:rPr>
          <w:sz w:val="20"/>
          <w:szCs w:val="20"/>
        </w:rPr>
        <w:t xml:space="preserve"> and streamli</w:t>
      </w:r>
      <w:r w:rsidR="002F656D">
        <w:rPr>
          <w:sz w:val="20"/>
          <w:szCs w:val="20"/>
        </w:rPr>
        <w:t>ning of</w:t>
      </w:r>
      <w:r>
        <w:rPr>
          <w:sz w:val="20"/>
          <w:szCs w:val="20"/>
        </w:rPr>
        <w:t xml:space="preserve"> the P&amp;L budget creation proces</w:t>
      </w:r>
      <w:r w:rsidR="007E31A2">
        <w:rPr>
          <w:sz w:val="20"/>
          <w:szCs w:val="20"/>
        </w:rPr>
        <w:t>s for North American manufacturing centers</w:t>
      </w:r>
      <w:r>
        <w:rPr>
          <w:sz w:val="20"/>
          <w:szCs w:val="20"/>
        </w:rPr>
        <w:t xml:space="preserve"> </w:t>
      </w:r>
    </w:p>
    <w:p w:rsidR="002F656D" w:rsidRDefault="002F656D" w:rsidP="009B2226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Tracked and maintained progress of the detailed project plan to document the future state business requirements of the </w:t>
      </w:r>
      <w:r w:rsidR="007E31A2">
        <w:rPr>
          <w:sz w:val="20"/>
          <w:szCs w:val="20"/>
        </w:rPr>
        <w:t>budgeting and forecasting process of all North American manufacturing and sales entities</w:t>
      </w:r>
    </w:p>
    <w:p w:rsidR="004E334F" w:rsidRDefault="007E31A2" w:rsidP="009B2226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Documented and created the future state diagrams to a</w:t>
      </w:r>
      <w:r w:rsidR="004E334F">
        <w:rPr>
          <w:sz w:val="20"/>
          <w:szCs w:val="20"/>
        </w:rPr>
        <w:t xml:space="preserve">utomate and standardize </w:t>
      </w:r>
      <w:r>
        <w:rPr>
          <w:sz w:val="20"/>
          <w:szCs w:val="20"/>
        </w:rPr>
        <w:t xml:space="preserve">the </w:t>
      </w:r>
      <w:r w:rsidR="004E334F">
        <w:rPr>
          <w:sz w:val="20"/>
          <w:szCs w:val="20"/>
        </w:rPr>
        <w:t xml:space="preserve">contribution margin calculations </w:t>
      </w:r>
      <w:r w:rsidR="00DF4B1F">
        <w:rPr>
          <w:sz w:val="20"/>
          <w:szCs w:val="20"/>
        </w:rPr>
        <w:t>to be used after the implementation of Hyperion Planning</w:t>
      </w:r>
      <w:commentRangeEnd w:id="0"/>
      <w:r w:rsidR="000A0DFF">
        <w:rPr>
          <w:rStyle w:val="CommentReference"/>
        </w:rPr>
        <w:commentReference w:id="0"/>
      </w:r>
    </w:p>
    <w:p w:rsidR="001B6780" w:rsidRDefault="001B6780" w:rsidP="001B6780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commentRangeStart w:id="1"/>
      <w:r>
        <w:rPr>
          <w:sz w:val="20"/>
          <w:szCs w:val="20"/>
        </w:rPr>
        <w:t xml:space="preserve">Data Quality Analysis at a major financial services company </w:t>
      </w:r>
    </w:p>
    <w:p w:rsidR="001B6780" w:rsidRDefault="001B6780" w:rsidP="001B6780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Gathered and tracked data quality measures to determine data </w:t>
      </w:r>
      <w:r w:rsidR="00C65839">
        <w:rPr>
          <w:sz w:val="20"/>
          <w:szCs w:val="20"/>
        </w:rPr>
        <w:t>quality for Basel II compliance</w:t>
      </w:r>
    </w:p>
    <w:p w:rsidR="00C65839" w:rsidRDefault="00C65839" w:rsidP="001B6780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Rationalized and analyzed Important Data Elements for manually entered data that could affect Basel II compliance</w:t>
      </w:r>
      <w:commentRangeEnd w:id="1"/>
      <w:r w:rsidR="000A0DFF">
        <w:rPr>
          <w:rStyle w:val="CommentReference"/>
        </w:rPr>
        <w:commentReference w:id="1"/>
      </w:r>
    </w:p>
    <w:p w:rsidR="00127B2A" w:rsidRDefault="00127B2A" w:rsidP="00127B2A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Senior Auditor for Financial and IT Internal Audit Clients</w:t>
      </w:r>
    </w:p>
    <w:p w:rsidR="0007166F" w:rsidRPr="0007166F" w:rsidRDefault="0007166F" w:rsidP="00127B2A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 w:rsidRPr="0007166F">
        <w:rPr>
          <w:sz w:val="20"/>
          <w:szCs w:val="20"/>
        </w:rPr>
        <w:t xml:space="preserve">Coordinated and executed testing efforts </w:t>
      </w:r>
      <w:r w:rsidR="0092306D">
        <w:rPr>
          <w:sz w:val="20"/>
          <w:szCs w:val="20"/>
        </w:rPr>
        <w:t>over</w:t>
      </w:r>
      <w:r w:rsidRPr="000716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internal controls for </w:t>
      </w:r>
      <w:r w:rsidRPr="0007166F">
        <w:rPr>
          <w:sz w:val="20"/>
          <w:szCs w:val="20"/>
        </w:rPr>
        <w:t>A/P, A/R, HR, FR, Payroll and Treasury</w:t>
      </w:r>
      <w:r>
        <w:rPr>
          <w:sz w:val="20"/>
          <w:szCs w:val="20"/>
        </w:rPr>
        <w:t xml:space="preserve"> processes</w:t>
      </w:r>
      <w:r w:rsidR="00127B2A">
        <w:rPr>
          <w:sz w:val="20"/>
          <w:szCs w:val="20"/>
        </w:rPr>
        <w:t xml:space="preserve"> for technology companies</w:t>
      </w:r>
    </w:p>
    <w:p w:rsidR="0007166F" w:rsidRPr="00E1628A" w:rsidRDefault="0007166F" w:rsidP="00127B2A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 w:rsidRPr="00E1628A">
        <w:rPr>
          <w:sz w:val="20"/>
          <w:szCs w:val="20"/>
        </w:rPr>
        <w:t>Designed test procedures</w:t>
      </w:r>
      <w:r w:rsidR="00E1628A" w:rsidRPr="00E1628A">
        <w:rPr>
          <w:sz w:val="20"/>
          <w:szCs w:val="20"/>
        </w:rPr>
        <w:t xml:space="preserve"> and executed </w:t>
      </w:r>
      <w:r w:rsidRPr="00E1628A">
        <w:rPr>
          <w:sz w:val="20"/>
          <w:szCs w:val="20"/>
        </w:rPr>
        <w:t xml:space="preserve">testing efforts for Adverse Loans, </w:t>
      </w:r>
      <w:commentRangeStart w:id="2"/>
      <w:r w:rsidRPr="00E1628A">
        <w:rPr>
          <w:sz w:val="20"/>
          <w:szCs w:val="20"/>
        </w:rPr>
        <w:t>ALLL, OREO</w:t>
      </w:r>
      <w:commentRangeEnd w:id="2"/>
      <w:r w:rsidR="00C93C6B">
        <w:rPr>
          <w:rStyle w:val="CommentReference"/>
        </w:rPr>
        <w:commentReference w:id="2"/>
      </w:r>
      <w:r w:rsidRPr="00E1628A">
        <w:rPr>
          <w:sz w:val="20"/>
          <w:szCs w:val="20"/>
        </w:rPr>
        <w:t>, Financial Reporting, Treasury and IT internal controls</w:t>
      </w:r>
      <w:r w:rsidR="00127B2A">
        <w:rPr>
          <w:sz w:val="20"/>
          <w:szCs w:val="20"/>
        </w:rPr>
        <w:t xml:space="preserve"> for financial services companies</w:t>
      </w:r>
    </w:p>
    <w:p w:rsidR="007C3D54" w:rsidRPr="00127B2A" w:rsidRDefault="0007166F" w:rsidP="00127B2A">
      <w:pPr>
        <w:numPr>
          <w:ilvl w:val="1"/>
          <w:numId w:val="15"/>
        </w:numPr>
        <w:spacing w:after="0" w:line="240" w:lineRule="auto"/>
        <w:rPr>
          <w:sz w:val="20"/>
          <w:szCs w:val="20"/>
        </w:rPr>
        <w:sectPr w:rsidR="007C3D54" w:rsidRPr="00127B2A" w:rsidSect="00F6187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27B2A">
        <w:rPr>
          <w:sz w:val="20"/>
          <w:szCs w:val="20"/>
        </w:rPr>
        <w:t>Designed and executed</w:t>
      </w:r>
      <w:r w:rsidR="00E1628A" w:rsidRPr="00127B2A">
        <w:rPr>
          <w:sz w:val="20"/>
          <w:szCs w:val="20"/>
        </w:rPr>
        <w:t xml:space="preserve"> testing procedures for</w:t>
      </w:r>
      <w:r w:rsidRPr="00127B2A">
        <w:rPr>
          <w:sz w:val="20"/>
          <w:szCs w:val="20"/>
        </w:rPr>
        <w:t xml:space="preserve"> IT controls related to financial reporting for biotech, healthcare a</w:t>
      </w:r>
      <w:r w:rsidR="00127B2A" w:rsidRPr="00127B2A">
        <w:rPr>
          <w:sz w:val="20"/>
          <w:szCs w:val="20"/>
        </w:rPr>
        <w:t>nd government clients</w:t>
      </w:r>
    </w:p>
    <w:p w:rsidR="002218E0" w:rsidRPr="00127B2A" w:rsidRDefault="002218E0" w:rsidP="00127B2A">
      <w:pPr>
        <w:spacing w:after="0" w:line="240" w:lineRule="auto"/>
        <w:rPr>
          <w:sz w:val="20"/>
          <w:szCs w:val="20"/>
        </w:rPr>
        <w:sectPr w:rsidR="002218E0" w:rsidRPr="00127B2A" w:rsidSect="007C3D5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F61872" w:rsidRDefault="00F61872" w:rsidP="00F61872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commentRangeStart w:id="3"/>
      <w:r w:rsidRPr="00B536D7">
        <w:rPr>
          <w:sz w:val="24"/>
          <w:szCs w:val="24"/>
        </w:rPr>
        <w:lastRenderedPageBreak/>
        <w:t>EDUCATION</w:t>
      </w:r>
      <w:commentRangeEnd w:id="3"/>
      <w:r w:rsidR="00277301">
        <w:rPr>
          <w:rStyle w:val="CommentReference"/>
        </w:rPr>
        <w:commentReference w:id="3"/>
      </w:r>
      <w:r>
        <w:rPr>
          <w:rFonts w:ascii="Garamond" w:hAnsi="Garamond"/>
          <w:sz w:val="24"/>
          <w:szCs w:val="24"/>
        </w:rPr>
        <w:tab/>
      </w:r>
    </w:p>
    <w:p w:rsidR="00F61872" w:rsidRPr="00B536D7" w:rsidRDefault="00F61872" w:rsidP="00F6187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University of California, Berkeley – Walter A. Haas School of Business</w:t>
      </w:r>
      <w:r>
        <w:rPr>
          <w:b/>
          <w:sz w:val="24"/>
          <w:szCs w:val="24"/>
        </w:rPr>
        <w:tab/>
      </w:r>
    </w:p>
    <w:p w:rsidR="00F61872" w:rsidRDefault="00F61872" w:rsidP="00F61872">
      <w:pPr>
        <w:pStyle w:val="ColorfulList-Accent11"/>
        <w:numPr>
          <w:ilvl w:val="0"/>
          <w:numId w:val="7"/>
        </w:numPr>
        <w:spacing w:after="0" w:line="240" w:lineRule="auto"/>
        <w:rPr>
          <w:sz w:val="20"/>
          <w:szCs w:val="20"/>
        </w:rPr>
        <w:sectPr w:rsidR="00F61872" w:rsidSect="007C3D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61872" w:rsidRPr="00BA537E" w:rsidRDefault="00F61872" w:rsidP="00F61872">
      <w:pPr>
        <w:pStyle w:val="ColorfulList-Accent11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B.S. </w:t>
      </w:r>
      <w:r w:rsidRPr="00BA537E">
        <w:rPr>
          <w:sz w:val="20"/>
          <w:szCs w:val="20"/>
        </w:rPr>
        <w:t xml:space="preserve">Business Administration, Chinese minor </w:t>
      </w:r>
    </w:p>
    <w:p w:rsidR="00F61872" w:rsidRDefault="00F61872" w:rsidP="00F61872">
      <w:pPr>
        <w:pStyle w:val="ColorfulList-Accent11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Graduated with honors in May 2010</w:t>
      </w:r>
    </w:p>
    <w:p w:rsidR="00F61872" w:rsidRDefault="00C65839" w:rsidP="00F61872">
      <w:pPr>
        <w:pStyle w:val="ColorfulList-Accent11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Major </w:t>
      </w:r>
      <w:r w:rsidR="00F61872">
        <w:rPr>
          <w:sz w:val="20"/>
          <w:szCs w:val="20"/>
        </w:rPr>
        <w:t xml:space="preserve">GPA: 3.878; overall GPA: 3.815 </w:t>
      </w:r>
    </w:p>
    <w:p w:rsidR="00F61872" w:rsidRDefault="00F61872" w:rsidP="00F61872">
      <w:pPr>
        <w:pStyle w:val="ColorfulList-Accent11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Honors from Dec 2006 to Dec 2010</w:t>
      </w:r>
    </w:p>
    <w:p w:rsidR="00F61872" w:rsidRDefault="00F61872" w:rsidP="00F61872">
      <w:pPr>
        <w:pStyle w:val="ColorfulList-Accent11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Dean’s Honor List, Fall 2008</w:t>
      </w:r>
    </w:p>
    <w:p w:rsidR="00F61872" w:rsidRPr="005D7BC0" w:rsidRDefault="00F61872" w:rsidP="00F61872">
      <w:pPr>
        <w:pStyle w:val="ColorfulList-Accent11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UC Berkeley Lester Center for Entrepreneurship 2010 Launchpad Fellowship award recipient  </w:t>
      </w:r>
    </w:p>
    <w:p w:rsidR="00F61872" w:rsidRDefault="00F61872" w:rsidP="00873499">
      <w:pPr>
        <w:pStyle w:val="ColorfulList-Accent11"/>
        <w:spacing w:after="0" w:line="240" w:lineRule="auto"/>
        <w:rPr>
          <w:sz w:val="20"/>
          <w:szCs w:val="20"/>
        </w:rPr>
        <w:sectPr w:rsidR="00F61872" w:rsidSect="00F618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73499" w:rsidRPr="00873499" w:rsidDel="000E7342" w:rsidRDefault="00873499" w:rsidP="00873499">
      <w:pPr>
        <w:spacing w:after="0" w:line="240" w:lineRule="auto"/>
        <w:rPr>
          <w:del w:id="4" w:author="ingalin" w:date="2013-04-11T20:30:00Z"/>
          <w:b/>
          <w:i/>
          <w:sz w:val="20"/>
          <w:szCs w:val="24"/>
        </w:rPr>
      </w:pPr>
      <w:commentRangeStart w:id="5"/>
      <w:del w:id="6" w:author="ingalin" w:date="2013-04-11T20:30:00Z">
        <w:r w:rsidRPr="00873499" w:rsidDel="000E7342">
          <w:rPr>
            <w:b/>
            <w:i/>
            <w:sz w:val="20"/>
            <w:szCs w:val="24"/>
          </w:rPr>
          <w:lastRenderedPageBreak/>
          <w:delText>Relevant Coursework:</w:delText>
        </w:r>
      </w:del>
    </w:p>
    <w:p w:rsidR="00873499" w:rsidDel="000E7342" w:rsidRDefault="00873499" w:rsidP="00873499">
      <w:pPr>
        <w:numPr>
          <w:ilvl w:val="1"/>
          <w:numId w:val="7"/>
        </w:numPr>
        <w:spacing w:after="0" w:line="240" w:lineRule="auto"/>
        <w:contextualSpacing/>
        <w:rPr>
          <w:del w:id="7" w:author="ingalin" w:date="2013-04-11T20:30:00Z"/>
          <w:sz w:val="20"/>
          <w:szCs w:val="20"/>
        </w:rPr>
        <w:sectPr w:rsidR="00873499" w:rsidDel="000E7342" w:rsidSect="00F618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73499" w:rsidRPr="00873499" w:rsidDel="000E7342" w:rsidRDefault="00873499" w:rsidP="00873499">
      <w:pPr>
        <w:numPr>
          <w:ilvl w:val="0"/>
          <w:numId w:val="7"/>
        </w:numPr>
        <w:spacing w:after="0" w:line="240" w:lineRule="auto"/>
        <w:contextualSpacing/>
        <w:rPr>
          <w:del w:id="8" w:author="ingalin" w:date="2013-04-11T20:30:00Z"/>
          <w:sz w:val="20"/>
          <w:szCs w:val="20"/>
        </w:rPr>
      </w:pPr>
      <w:del w:id="9" w:author="ingalin" w:date="2013-04-11T20:30:00Z">
        <w:r w:rsidRPr="00873499" w:rsidDel="000E7342">
          <w:rPr>
            <w:sz w:val="20"/>
            <w:szCs w:val="20"/>
          </w:rPr>
          <w:lastRenderedPageBreak/>
          <w:delText>Introductory Financial Accounting: A</w:delText>
        </w:r>
      </w:del>
    </w:p>
    <w:p w:rsidR="00873499" w:rsidRPr="00873499" w:rsidDel="000E7342" w:rsidRDefault="00873499" w:rsidP="00873499">
      <w:pPr>
        <w:numPr>
          <w:ilvl w:val="0"/>
          <w:numId w:val="7"/>
        </w:numPr>
        <w:spacing w:after="0" w:line="240" w:lineRule="auto"/>
        <w:contextualSpacing/>
        <w:rPr>
          <w:del w:id="10" w:author="ingalin" w:date="2013-04-11T20:30:00Z"/>
          <w:sz w:val="20"/>
          <w:szCs w:val="20"/>
        </w:rPr>
      </w:pPr>
      <w:del w:id="11" w:author="ingalin" w:date="2013-04-11T20:30:00Z">
        <w:r w:rsidRPr="00873499" w:rsidDel="000E7342">
          <w:rPr>
            <w:sz w:val="20"/>
            <w:szCs w:val="20"/>
          </w:rPr>
          <w:delText>Intermediate Financial Accounting: A+</w:delText>
        </w:r>
      </w:del>
    </w:p>
    <w:p w:rsidR="00873499" w:rsidRPr="00873499" w:rsidDel="000E7342" w:rsidRDefault="00873499" w:rsidP="00873499">
      <w:pPr>
        <w:numPr>
          <w:ilvl w:val="0"/>
          <w:numId w:val="7"/>
        </w:numPr>
        <w:spacing w:after="0" w:line="240" w:lineRule="auto"/>
        <w:contextualSpacing/>
        <w:rPr>
          <w:del w:id="12" w:author="ingalin" w:date="2013-04-11T20:30:00Z"/>
          <w:sz w:val="20"/>
          <w:szCs w:val="20"/>
        </w:rPr>
      </w:pPr>
      <w:del w:id="13" w:author="ingalin" w:date="2013-04-11T20:30:00Z">
        <w:r w:rsidRPr="00873499" w:rsidDel="000E7342">
          <w:rPr>
            <w:sz w:val="20"/>
            <w:szCs w:val="20"/>
          </w:rPr>
          <w:delText>Managerial Accounting: A+</w:delText>
        </w:r>
      </w:del>
    </w:p>
    <w:p w:rsidR="00873499" w:rsidRPr="00873499" w:rsidDel="000E7342" w:rsidRDefault="00873499" w:rsidP="00873499">
      <w:pPr>
        <w:numPr>
          <w:ilvl w:val="0"/>
          <w:numId w:val="7"/>
        </w:numPr>
        <w:spacing w:after="0" w:line="240" w:lineRule="auto"/>
        <w:contextualSpacing/>
        <w:rPr>
          <w:del w:id="14" w:author="ingalin" w:date="2013-04-11T20:30:00Z"/>
          <w:sz w:val="20"/>
          <w:szCs w:val="20"/>
        </w:rPr>
      </w:pPr>
      <w:del w:id="15" w:author="ingalin" w:date="2013-04-11T20:30:00Z">
        <w:r w:rsidRPr="00873499" w:rsidDel="000E7342">
          <w:rPr>
            <w:sz w:val="20"/>
            <w:szCs w:val="20"/>
          </w:rPr>
          <w:lastRenderedPageBreak/>
          <w:delText>Cost Accounting: A</w:delText>
        </w:r>
      </w:del>
    </w:p>
    <w:p w:rsidR="00873499" w:rsidRPr="00873499" w:rsidDel="000E7342" w:rsidRDefault="00873499" w:rsidP="00873499">
      <w:pPr>
        <w:numPr>
          <w:ilvl w:val="0"/>
          <w:numId w:val="7"/>
        </w:numPr>
        <w:spacing w:after="0" w:line="240" w:lineRule="auto"/>
        <w:contextualSpacing/>
        <w:rPr>
          <w:del w:id="16" w:author="ingalin" w:date="2013-04-11T20:30:00Z"/>
          <w:sz w:val="20"/>
          <w:szCs w:val="20"/>
        </w:rPr>
      </w:pPr>
      <w:del w:id="17" w:author="ingalin" w:date="2013-04-11T20:30:00Z">
        <w:r w:rsidRPr="00873499" w:rsidDel="000E7342">
          <w:rPr>
            <w:sz w:val="20"/>
            <w:szCs w:val="20"/>
          </w:rPr>
          <w:delText>Finance: A</w:delText>
        </w:r>
      </w:del>
    </w:p>
    <w:p w:rsidR="00873499" w:rsidDel="000E7342" w:rsidRDefault="00873499" w:rsidP="00873499">
      <w:pPr>
        <w:spacing w:after="0" w:line="240" w:lineRule="auto"/>
        <w:rPr>
          <w:del w:id="18" w:author="ingalin" w:date="2013-04-11T20:30:00Z"/>
          <w:sz w:val="24"/>
          <w:szCs w:val="24"/>
        </w:rPr>
        <w:sectPr w:rsidR="00873499" w:rsidDel="000E7342" w:rsidSect="008734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commentRangeEnd w:id="5"/>
    <w:p w:rsidR="001B6780" w:rsidRDefault="000E7342" w:rsidP="00F6187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rStyle w:val="CommentReference"/>
        </w:rPr>
        <w:lastRenderedPageBreak/>
        <w:commentReference w:id="5"/>
      </w:r>
    </w:p>
    <w:p w:rsidR="00F61872" w:rsidRDefault="00F61872" w:rsidP="00F61872">
      <w:pPr>
        <w:pBdr>
          <w:bottom w:val="single" w:sz="6" w:space="1" w:color="auto"/>
        </w:pBdr>
        <w:spacing w:after="0" w:line="240" w:lineRule="auto"/>
        <w:rPr>
          <w:b/>
          <w:sz w:val="24"/>
          <w:szCs w:val="24"/>
        </w:rPr>
      </w:pPr>
      <w:r w:rsidRPr="00BA537E">
        <w:rPr>
          <w:sz w:val="24"/>
          <w:szCs w:val="24"/>
        </w:rPr>
        <w:t>LEADERSHIP</w:t>
      </w:r>
    </w:p>
    <w:p w:rsidR="008F0AD9" w:rsidRDefault="008F0AD9" w:rsidP="008F0AD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 Berkeley Business Plan Competition – Duffelup.com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4784C">
        <w:t xml:space="preserve">Jan 2010 – </w:t>
      </w:r>
      <w:r w:rsidR="003B2E34">
        <w:t>May 2010</w:t>
      </w:r>
      <w:r>
        <w:rPr>
          <w:b/>
          <w:sz w:val="24"/>
          <w:szCs w:val="24"/>
        </w:rPr>
        <w:t xml:space="preserve"> </w:t>
      </w:r>
    </w:p>
    <w:p w:rsidR="008F0AD9" w:rsidRPr="0054784C" w:rsidRDefault="008F0AD9" w:rsidP="008F0AD9">
      <w:pPr>
        <w:spacing w:after="0" w:line="240" w:lineRule="auto"/>
      </w:pPr>
      <w:r>
        <w:rPr>
          <w:b/>
        </w:rPr>
        <w:t>Lead Business Plan Writer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784C">
        <w:t>Berkeley, CA</w:t>
      </w:r>
    </w:p>
    <w:p w:rsidR="008F0AD9" w:rsidRDefault="008F0AD9" w:rsidP="008F0AD9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Wrote the executive summary for duffelup.com that earned the team a spot in the semi-finals</w:t>
      </w:r>
      <w:ins w:id="19" w:author="ingalin" w:date="2013-04-11T20:35:00Z">
        <w:r w:rsidR="00C93C6B">
          <w:rPr>
            <w:sz w:val="20"/>
            <w:szCs w:val="20"/>
          </w:rPr>
          <w:t xml:space="preserve"> </w:t>
        </w:r>
      </w:ins>
      <w:ins w:id="20" w:author="ingalin" w:date="2013-04-11T20:36:00Z">
        <w:r w:rsidR="00C93C6B">
          <w:rPr>
            <w:sz w:val="20"/>
            <w:szCs w:val="20"/>
          </w:rPr>
          <w:t>out of 137 teams</w:t>
        </w:r>
      </w:ins>
    </w:p>
    <w:p w:rsidR="008F0AD9" w:rsidDel="00C93C6B" w:rsidRDefault="008F0AD9" w:rsidP="008F0AD9">
      <w:pPr>
        <w:numPr>
          <w:ilvl w:val="0"/>
          <w:numId w:val="15"/>
        </w:numPr>
        <w:spacing w:after="0" w:line="240" w:lineRule="auto"/>
        <w:rPr>
          <w:del w:id="21" w:author="ingalin" w:date="2013-04-11T20:36:00Z"/>
          <w:sz w:val="20"/>
          <w:szCs w:val="20"/>
        </w:rPr>
      </w:pPr>
      <w:commentRangeStart w:id="22"/>
      <w:del w:id="23" w:author="ingalin" w:date="2013-04-11T20:36:00Z">
        <w:r w:rsidDel="00C93C6B">
          <w:rPr>
            <w:sz w:val="20"/>
            <w:szCs w:val="20"/>
          </w:rPr>
          <w:delText>One of the few teams chosen out of the 137 teams that entered to participate in the semi-finals, which consist predominately of MBA and graduate students</w:delText>
        </w:r>
        <w:commentRangeEnd w:id="22"/>
        <w:r w:rsidR="00C93C6B" w:rsidDel="00C93C6B">
          <w:rPr>
            <w:rStyle w:val="CommentReference"/>
          </w:rPr>
          <w:commentReference w:id="22"/>
        </w:r>
      </w:del>
    </w:p>
    <w:p w:rsidR="008F0AD9" w:rsidRDefault="008F0AD9" w:rsidP="008F0AD9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Performed primary and secondary market research and crafted the marketing plan from the data</w:t>
      </w:r>
    </w:p>
    <w:p w:rsidR="008F0AD9" w:rsidRPr="000355F2" w:rsidRDefault="008F0AD9" w:rsidP="008F0AD9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Projected revenues and expenses using industry </w:t>
      </w:r>
      <w:commentRangeStart w:id="24"/>
      <w:proofErr w:type="spellStart"/>
      <w:r>
        <w:rPr>
          <w:sz w:val="20"/>
          <w:szCs w:val="20"/>
        </w:rPr>
        <w:t>comp</w:t>
      </w:r>
      <w:ins w:id="25" w:author="KPMG" w:date="2013-04-11T13:44:00Z">
        <w:r w:rsidR="000A0DFF">
          <w:rPr>
            <w:sz w:val="20"/>
            <w:szCs w:val="20"/>
          </w:rPr>
          <w:t>arables</w:t>
        </w:r>
      </w:ins>
      <w:proofErr w:type="spellEnd"/>
      <w:del w:id="26" w:author="KPMG" w:date="2013-04-11T13:44:00Z">
        <w:r w:rsidDel="000A0DFF">
          <w:rPr>
            <w:sz w:val="20"/>
            <w:szCs w:val="20"/>
          </w:rPr>
          <w:delText>s</w:delText>
        </w:r>
      </w:del>
      <w:commentRangeEnd w:id="24"/>
      <w:r w:rsidR="00277301">
        <w:rPr>
          <w:rStyle w:val="CommentReference"/>
        </w:rPr>
        <w:commentReference w:id="24"/>
      </w:r>
      <w:r>
        <w:rPr>
          <w:sz w:val="20"/>
          <w:szCs w:val="20"/>
        </w:rPr>
        <w:t xml:space="preserve"> and compiled the income statement, balance sheet and cash flow statement from the projections</w:t>
      </w:r>
    </w:p>
    <w:p w:rsidR="00A90A02" w:rsidRPr="009E3416" w:rsidRDefault="00A90A02" w:rsidP="00A90A02">
      <w:pPr>
        <w:spacing w:after="0" w:line="240" w:lineRule="auto"/>
      </w:pPr>
      <w:r w:rsidRPr="009E3416">
        <w:rPr>
          <w:b/>
          <w:sz w:val="24"/>
          <w:szCs w:val="24"/>
        </w:rPr>
        <w:t xml:space="preserve">Berkeley Ventures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>Oct</w:t>
      </w:r>
      <w:r w:rsidRPr="009E3416">
        <w:t xml:space="preserve"> 2009 – </w:t>
      </w:r>
      <w:r>
        <w:t>Jan 2010</w:t>
      </w:r>
    </w:p>
    <w:p w:rsidR="00A90A02" w:rsidRDefault="00A90A02" w:rsidP="00A90A02">
      <w:pPr>
        <w:spacing w:after="0" w:line="240" w:lineRule="auto"/>
        <w:rPr>
          <w:b/>
          <w:szCs w:val="24"/>
        </w:rPr>
      </w:pPr>
      <w:r w:rsidRPr="009E3416">
        <w:rPr>
          <w:b/>
          <w:szCs w:val="24"/>
        </w:rPr>
        <w:t>Business Development Intern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9E3416">
        <w:t>Berkeley, CA</w:t>
      </w:r>
    </w:p>
    <w:p w:rsidR="00A90A02" w:rsidRDefault="00A90A02" w:rsidP="00A90A02">
      <w:pPr>
        <w:pStyle w:val="ColorfulList-Accent11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E3416">
        <w:rPr>
          <w:sz w:val="20"/>
          <w:szCs w:val="20"/>
        </w:rPr>
        <w:t>Evaluate</w:t>
      </w:r>
      <w:r>
        <w:rPr>
          <w:sz w:val="20"/>
          <w:szCs w:val="20"/>
        </w:rPr>
        <w:t>d</w:t>
      </w:r>
      <w:r w:rsidRPr="009E3416">
        <w:rPr>
          <w:sz w:val="20"/>
          <w:szCs w:val="20"/>
        </w:rPr>
        <w:t xml:space="preserve"> business plans and perform</w:t>
      </w:r>
      <w:r>
        <w:rPr>
          <w:sz w:val="20"/>
          <w:szCs w:val="20"/>
        </w:rPr>
        <w:t>ed</w:t>
      </w:r>
      <w:r w:rsidRPr="009E3416">
        <w:rPr>
          <w:sz w:val="20"/>
          <w:szCs w:val="20"/>
        </w:rPr>
        <w:t xml:space="preserve"> due diligence </w:t>
      </w:r>
      <w:r>
        <w:rPr>
          <w:sz w:val="20"/>
          <w:szCs w:val="20"/>
        </w:rPr>
        <w:t>on startups to rate investment opportunity</w:t>
      </w:r>
    </w:p>
    <w:p w:rsidR="00A90A02" w:rsidRDefault="00A90A02" w:rsidP="00A90A02">
      <w:pPr>
        <w:pStyle w:val="ColorfulList-Accent11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Attended and reviewed pitches and presentations by potential portfolio companies </w:t>
      </w:r>
    </w:p>
    <w:p w:rsidR="001B6780" w:rsidRDefault="001B6780" w:rsidP="0054695F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</w:p>
    <w:p w:rsidR="0054695F" w:rsidRDefault="0054695F" w:rsidP="0054695F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commentRangeStart w:id="28"/>
      <w:r>
        <w:rPr>
          <w:sz w:val="24"/>
          <w:szCs w:val="24"/>
        </w:rPr>
        <w:t>WEB DEVELOPMENT</w:t>
      </w:r>
      <w:commentRangeEnd w:id="28"/>
      <w:r w:rsidR="00277301">
        <w:rPr>
          <w:rStyle w:val="CommentReference"/>
        </w:rPr>
        <w:commentReference w:id="28"/>
      </w:r>
    </w:p>
    <w:p w:rsidR="002B2119" w:rsidRPr="001B6780" w:rsidRDefault="001B6780" w:rsidP="0054695F">
      <w:pPr>
        <w:spacing w:after="0" w:line="240" w:lineRule="auto"/>
        <w:rPr>
          <w:b/>
          <w:sz w:val="24"/>
          <w:szCs w:val="24"/>
        </w:rPr>
      </w:pPr>
      <w:r w:rsidRPr="001B6780">
        <w:rPr>
          <w:b/>
          <w:sz w:val="24"/>
          <w:szCs w:val="24"/>
        </w:rPr>
        <w:t>Banana Optimizer – banana.heroku.com</w:t>
      </w:r>
    </w:p>
    <w:p w:rsidR="001B6780" w:rsidRDefault="001B6780" w:rsidP="001B6780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1B6780">
        <w:rPr>
          <w:sz w:val="20"/>
          <w:szCs w:val="20"/>
        </w:rPr>
        <w:t xml:space="preserve">Developed </w:t>
      </w:r>
      <w:r>
        <w:rPr>
          <w:sz w:val="20"/>
          <w:szCs w:val="20"/>
        </w:rPr>
        <w:t xml:space="preserve">using the Ruby on Rails framework </w:t>
      </w:r>
      <w:r w:rsidR="00291C94">
        <w:rPr>
          <w:sz w:val="20"/>
          <w:szCs w:val="20"/>
        </w:rPr>
        <w:t>and MySQL</w:t>
      </w:r>
    </w:p>
    <w:p w:rsidR="0054695F" w:rsidRPr="001B6780" w:rsidRDefault="001B6780" w:rsidP="0054695F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Provides user tracking for banana purchases and reorder points</w:t>
      </w:r>
    </w:p>
    <w:p w:rsidR="001B6780" w:rsidRDefault="001B6780" w:rsidP="001B6780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</w:p>
    <w:p w:rsidR="00F6118B" w:rsidRDefault="002B2119" w:rsidP="001B6780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TECHNICAL SKILLS</w:t>
      </w:r>
    </w:p>
    <w:p w:rsidR="00F6118B" w:rsidRPr="00F6118B" w:rsidRDefault="00F6118B" w:rsidP="00F6118B">
      <w:pPr>
        <w:pStyle w:val="10-ResumeBullet"/>
        <w:numPr>
          <w:ilvl w:val="0"/>
          <w:numId w:val="0"/>
        </w:numPr>
        <w:spacing w:line="240" w:lineRule="exac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SQL, </w:t>
      </w:r>
      <w:r w:rsidR="001B6780">
        <w:rPr>
          <w:rFonts w:ascii="Calibri" w:hAnsi="Calibri"/>
          <w:sz w:val="22"/>
        </w:rPr>
        <w:t xml:space="preserve">Ruby, </w:t>
      </w:r>
      <w:r w:rsidR="001B6780" w:rsidRPr="00F6118B">
        <w:rPr>
          <w:rFonts w:ascii="Calibri" w:hAnsi="Calibri"/>
          <w:sz w:val="22"/>
        </w:rPr>
        <w:t xml:space="preserve">Ruby on Rails, </w:t>
      </w:r>
      <w:r w:rsidRPr="00F6118B">
        <w:rPr>
          <w:rFonts w:ascii="Calibri" w:hAnsi="Calibri"/>
          <w:sz w:val="22"/>
        </w:rPr>
        <w:t xml:space="preserve">Visual Basic, VBA for Excel/Access/Outlook, VBS for Infopath, </w:t>
      </w:r>
      <w:r w:rsidR="003B2E34" w:rsidRPr="00F6118B">
        <w:rPr>
          <w:rFonts w:ascii="Calibri" w:hAnsi="Calibri"/>
          <w:sz w:val="22"/>
        </w:rPr>
        <w:t xml:space="preserve">Objective-C, </w:t>
      </w:r>
      <w:proofErr w:type="spellStart"/>
      <w:r w:rsidR="003B2E34" w:rsidRPr="00F6118B">
        <w:rPr>
          <w:rFonts w:ascii="Calibri" w:hAnsi="Calibri"/>
          <w:sz w:val="22"/>
        </w:rPr>
        <w:t>iOS</w:t>
      </w:r>
      <w:proofErr w:type="spellEnd"/>
      <w:r w:rsidR="003B2E34" w:rsidRPr="00F6118B">
        <w:rPr>
          <w:rFonts w:ascii="Calibri" w:hAnsi="Calibri"/>
          <w:sz w:val="22"/>
        </w:rPr>
        <w:t xml:space="preserve"> SDK, </w:t>
      </w:r>
      <w:proofErr w:type="spellStart"/>
      <w:r w:rsidR="001B6780">
        <w:rPr>
          <w:rFonts w:ascii="Calibri" w:hAnsi="Calibri"/>
          <w:sz w:val="22"/>
        </w:rPr>
        <w:t>Blackline</w:t>
      </w:r>
      <w:proofErr w:type="spellEnd"/>
      <w:r w:rsidR="001B6780">
        <w:rPr>
          <w:rFonts w:ascii="Calibri" w:hAnsi="Calibri"/>
          <w:sz w:val="22"/>
        </w:rPr>
        <w:t xml:space="preserve">, MySQL, HTML, CSS, </w:t>
      </w:r>
      <w:r w:rsidRPr="00F6118B">
        <w:rPr>
          <w:rFonts w:ascii="Calibri" w:hAnsi="Calibri"/>
          <w:sz w:val="22"/>
        </w:rPr>
        <w:t>JavaScript</w:t>
      </w:r>
      <w:r w:rsidR="001B6780">
        <w:rPr>
          <w:rFonts w:ascii="Calibri" w:hAnsi="Calibri"/>
          <w:sz w:val="22"/>
        </w:rPr>
        <w:t xml:space="preserve"> and Microsoft Project</w:t>
      </w:r>
    </w:p>
    <w:p w:rsidR="001B6780" w:rsidRDefault="001B6780" w:rsidP="001B6780">
      <w:pPr>
        <w:spacing w:after="0" w:line="240" w:lineRule="auto"/>
        <w:rPr>
          <w:sz w:val="24"/>
          <w:szCs w:val="24"/>
        </w:rPr>
      </w:pPr>
    </w:p>
    <w:p w:rsidR="007C3D54" w:rsidRDefault="002B2119" w:rsidP="007C3D5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INTERESTS</w:t>
      </w:r>
    </w:p>
    <w:p w:rsidR="00F6118B" w:rsidRPr="00A04D30" w:rsidRDefault="00AD39C2" w:rsidP="00F6118B">
      <w:pPr>
        <w:spacing w:after="0" w:line="240" w:lineRule="auto"/>
      </w:pPr>
      <w:r>
        <w:t>Roc</w:t>
      </w:r>
      <w:r w:rsidR="000A662F">
        <w:t xml:space="preserve">k climbing, stand-up comedy, travel </w:t>
      </w:r>
    </w:p>
    <w:sectPr w:rsidR="00F6118B" w:rsidRPr="00A04D30" w:rsidSect="00F6187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PMG" w:date="2013-04-11T13:45:00Z" w:initials="KPMG">
    <w:p w:rsidR="000A0DFF" w:rsidRDefault="000A0DFF">
      <w:pPr>
        <w:pStyle w:val="CommentText"/>
      </w:pPr>
      <w:r>
        <w:rPr>
          <w:rStyle w:val="CommentReference"/>
        </w:rPr>
        <w:annotationRef/>
      </w:r>
      <w:r>
        <w:t>To me this is the most important stuff. Do you have any thoughts on this stuff? How can I make it most relevant to a financial analyst? Is it relevant now?</w:t>
      </w:r>
    </w:p>
  </w:comment>
  <w:comment w:id="1" w:author="KPMG" w:date="2013-04-11T13:46:00Z" w:initials="KPMG">
    <w:p w:rsidR="000A0DFF" w:rsidRDefault="000A0DFF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proofErr w:type="spellStart"/>
      <w:r>
        <w:t>kinda</w:t>
      </w:r>
      <w:proofErr w:type="spellEnd"/>
      <w:r>
        <w:t xml:space="preserve"> bogus. I mean I did it but only for like 2 weeks but I think I bluff my way through if asked but is it relevant?</w:t>
      </w:r>
    </w:p>
  </w:comment>
  <w:comment w:id="2" w:author="ingalin" w:date="2013-04-11T13:47:00Z" w:initials="IL">
    <w:p w:rsidR="00C93C6B" w:rsidRDefault="00C93C6B">
      <w:pPr>
        <w:pStyle w:val="CommentText"/>
      </w:pPr>
      <w:r>
        <w:rPr>
          <w:rStyle w:val="CommentReference"/>
        </w:rPr>
        <w:annotationRef/>
      </w:r>
      <w:proofErr w:type="gramStart"/>
      <w:r w:rsidR="000A0DFF">
        <w:t>define</w:t>
      </w:r>
      <w:proofErr w:type="gramEnd"/>
      <w:r w:rsidR="000A0DFF">
        <w:t xml:space="preserve"> (but really, will they know what this is if this is a sales finance position?)</w:t>
      </w:r>
    </w:p>
    <w:p w:rsidR="000A0DFF" w:rsidRDefault="000A0DFF">
      <w:pPr>
        <w:pStyle w:val="CommentText"/>
      </w:pPr>
    </w:p>
    <w:p w:rsidR="000A0DFF" w:rsidRDefault="000A0DFF">
      <w:pPr>
        <w:pStyle w:val="CommentText"/>
      </w:pPr>
      <w:r>
        <w:t xml:space="preserve">Ray: I barely know what they mean but </w:t>
      </w:r>
      <w:proofErr w:type="spellStart"/>
      <w:r>
        <w:t>ya</w:t>
      </w:r>
      <w:proofErr w:type="spellEnd"/>
      <w:r>
        <w:t xml:space="preserve"> I don’t know if it is </w:t>
      </w:r>
      <w:proofErr w:type="spellStart"/>
      <w:r>
        <w:t>releavant</w:t>
      </w:r>
      <w:proofErr w:type="spellEnd"/>
      <w:r>
        <w:t xml:space="preserve"> to a </w:t>
      </w:r>
      <w:proofErr w:type="spellStart"/>
      <w:r>
        <w:t>non bank</w:t>
      </w:r>
      <w:proofErr w:type="spellEnd"/>
    </w:p>
  </w:comment>
  <w:comment w:id="3" w:author="ingalin" w:date="2013-04-11T13:42:00Z" w:initials="IL">
    <w:p w:rsidR="00277301" w:rsidRDefault="00277301">
      <w:pPr>
        <w:pStyle w:val="CommentText"/>
      </w:pPr>
      <w:r>
        <w:rPr>
          <w:rStyle w:val="CommentReference"/>
        </w:rPr>
        <w:annotationRef/>
      </w:r>
      <w:proofErr w:type="gramStart"/>
      <w:r w:rsidR="000A0DFF">
        <w:t>doesn't</w:t>
      </w:r>
      <w:proofErr w:type="gramEnd"/>
      <w:r w:rsidR="000A0DFF">
        <w:t xml:space="preserve"> this normally come first?  </w:t>
      </w:r>
      <w:proofErr w:type="gramStart"/>
      <w:r w:rsidR="000A0DFF">
        <w:t>is</w:t>
      </w:r>
      <w:proofErr w:type="gramEnd"/>
      <w:r w:rsidR="000A0DFF">
        <w:t xml:space="preserve"> there a traditional template? </w:t>
      </w:r>
    </w:p>
    <w:p w:rsidR="000A0DFF" w:rsidRDefault="000A0DFF">
      <w:pPr>
        <w:pStyle w:val="CommentText"/>
      </w:pPr>
    </w:p>
    <w:p w:rsidR="000A0DFF" w:rsidRDefault="000A0DFF">
      <w:pPr>
        <w:pStyle w:val="CommentText"/>
      </w:pPr>
      <w:r>
        <w:t xml:space="preserve">Ray: the thing that was told was to put the most important stuff first which in this case I think might be experience. </w:t>
      </w:r>
    </w:p>
  </w:comment>
  <w:comment w:id="5" w:author="ingalin" w:date="2013-04-11T20:25:00Z" w:initials="IL">
    <w:p w:rsidR="000E7342" w:rsidRDefault="000E7342">
      <w:pPr>
        <w:pStyle w:val="CommentText"/>
      </w:pPr>
      <w:r>
        <w:rPr>
          <w:rStyle w:val="CommentReference"/>
        </w:rPr>
        <w:annotationRef/>
      </w:r>
      <w:r w:rsidR="000A0DFF">
        <w:t>Remove this - enough about academic record</w:t>
      </w:r>
    </w:p>
  </w:comment>
  <w:comment w:id="22" w:author="ingalin" w:date="2013-04-11T13:47:00Z" w:initials="IL">
    <w:p w:rsidR="00C93C6B" w:rsidRDefault="00C93C6B">
      <w:pPr>
        <w:pStyle w:val="CommentText"/>
      </w:pPr>
      <w:r>
        <w:rPr>
          <w:rStyle w:val="CommentReference"/>
        </w:rPr>
        <w:annotationRef/>
      </w:r>
      <w:r w:rsidR="000A0DFF">
        <w:t>Isn't that the definition semi-finals?</w:t>
      </w:r>
    </w:p>
    <w:p w:rsidR="000A0DFF" w:rsidRDefault="000A0DFF">
      <w:pPr>
        <w:pStyle w:val="CommentText"/>
      </w:pPr>
    </w:p>
    <w:p w:rsidR="000A0DFF" w:rsidRDefault="000A0DFF">
      <w:pPr>
        <w:pStyle w:val="CommentText"/>
      </w:pPr>
      <w:proofErr w:type="gramStart"/>
      <w:r>
        <w:t>ok</w:t>
      </w:r>
      <w:proofErr w:type="gramEnd"/>
    </w:p>
  </w:comment>
  <w:comment w:id="24" w:author="ingalin" w:date="2013-04-11T13:47:00Z" w:initials="IL">
    <w:p w:rsidR="00277301" w:rsidRDefault="00277301">
      <w:pPr>
        <w:pStyle w:val="CommentText"/>
      </w:pPr>
      <w:r>
        <w:rPr>
          <w:rStyle w:val="CommentReference"/>
        </w:rPr>
        <w:annotationRef/>
      </w:r>
      <w:proofErr w:type="gramStart"/>
      <w:r w:rsidR="000A0DFF">
        <w:t>full</w:t>
      </w:r>
      <w:proofErr w:type="gramEnd"/>
      <w:r w:rsidR="000A0DFF">
        <w:t xml:space="preserve"> word, no acronyms or shortening</w:t>
      </w:r>
    </w:p>
    <w:p w:rsidR="000A0DFF" w:rsidRDefault="000A0DFF">
      <w:pPr>
        <w:pStyle w:val="CommentText"/>
      </w:pPr>
    </w:p>
    <w:p w:rsidR="000A0DFF" w:rsidRDefault="000A0DFF">
      <w:pPr>
        <w:pStyle w:val="CommentText"/>
      </w:pPr>
      <w:r>
        <w:t>ok</w:t>
      </w:r>
      <w:bookmarkStart w:id="27" w:name="_GoBack"/>
      <w:bookmarkEnd w:id="27"/>
    </w:p>
  </w:comment>
  <w:comment w:id="28" w:author="ingalin" w:date="2013-04-11T13:44:00Z" w:initials="IL">
    <w:p w:rsidR="00277301" w:rsidRDefault="0027730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0A0DFF">
        <w:t>hahaha</w:t>
      </w:r>
      <w:proofErr w:type="spellEnd"/>
      <w:proofErr w:type="gramEnd"/>
      <w:r w:rsidR="000A0DFF">
        <w:t>, really?</w:t>
      </w:r>
    </w:p>
    <w:p w:rsidR="000A0DFF" w:rsidRDefault="000A0DFF">
      <w:pPr>
        <w:pStyle w:val="CommentText"/>
      </w:pPr>
    </w:p>
    <w:p w:rsidR="000A0DFF" w:rsidRDefault="000A0DFF">
      <w:pPr>
        <w:pStyle w:val="CommentText"/>
      </w:pPr>
      <w:r>
        <w:t xml:space="preserve">Ray: yeah so the job posting mentioned that web </w:t>
      </w:r>
      <w:proofErr w:type="spellStart"/>
      <w:r>
        <w:t>dev</w:t>
      </w:r>
      <w:proofErr w:type="spellEnd"/>
      <w:r>
        <w:t xml:space="preserve"> was a plus and SQL experience is a must so I thought maybe this would be good to show that? Also the thing that I used to make the website, ruby on rails, is what twitter uses so maybe I can get some extra points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3AB6"/>
    <w:multiLevelType w:val="hybridMultilevel"/>
    <w:tmpl w:val="527495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F9E5F3B"/>
    <w:multiLevelType w:val="hybridMultilevel"/>
    <w:tmpl w:val="290C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C5F74"/>
    <w:multiLevelType w:val="hybridMultilevel"/>
    <w:tmpl w:val="BFC229D2"/>
    <w:lvl w:ilvl="0" w:tplc="D6DC2E22">
      <w:start w:val="1"/>
      <w:numFmt w:val="bullet"/>
      <w:pStyle w:val="06-ResumeSideBullet"/>
      <w:lvlText w:val="■"/>
      <w:lvlJc w:val="left"/>
      <w:pPr>
        <w:ind w:left="688" w:hanging="360"/>
      </w:pPr>
      <w:rPr>
        <w:rFonts w:ascii="Arial" w:hAnsi="Arial" w:hint="default"/>
        <w:color w:val="747678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3">
    <w:nsid w:val="1D2D0C4A"/>
    <w:multiLevelType w:val="hybridMultilevel"/>
    <w:tmpl w:val="6936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B0849"/>
    <w:multiLevelType w:val="hybridMultilevel"/>
    <w:tmpl w:val="F9C2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64828"/>
    <w:multiLevelType w:val="hybridMultilevel"/>
    <w:tmpl w:val="C8A8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00624"/>
    <w:multiLevelType w:val="hybridMultilevel"/>
    <w:tmpl w:val="440E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B6D1A"/>
    <w:multiLevelType w:val="hybridMultilevel"/>
    <w:tmpl w:val="C344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97A2E"/>
    <w:multiLevelType w:val="multilevel"/>
    <w:tmpl w:val="4FCCAEC8"/>
    <w:lvl w:ilvl="0">
      <w:start w:val="1"/>
      <w:numFmt w:val="bullet"/>
      <w:pStyle w:val="10-ResumeBullet"/>
      <w:lvlText w:val=""/>
      <w:lvlJc w:val="left"/>
      <w:pPr>
        <w:ind w:left="374" w:hanging="284"/>
      </w:pPr>
      <w:rPr>
        <w:rFonts w:ascii="Wingdings" w:hAnsi="Wingdings" w:hint="default"/>
        <w:color w:val="97989A"/>
        <w:sz w:val="24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Arial" w:hAnsi="Arial" w:hint="default"/>
        <w:color w:val="97989A"/>
      </w:rPr>
    </w:lvl>
    <w:lvl w:ilvl="2">
      <w:start w:val="1"/>
      <w:numFmt w:val="bullet"/>
      <w:lvlRestart w:val="1"/>
      <w:lvlText w:val="■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97989A"/>
      </w:rPr>
    </w:lvl>
    <w:lvl w:ilvl="3">
      <w:start w:val="1"/>
      <w:numFmt w:val="bullet"/>
      <w:lvlText w:val="–"/>
      <w:lvlJc w:val="left"/>
      <w:pPr>
        <w:ind w:left="1134" w:hanging="283"/>
      </w:pPr>
      <w:rPr>
        <w:rFonts w:ascii="Arial" w:hAnsi="Arial" w:hint="default"/>
        <w:color w:val="97989A"/>
      </w:rPr>
    </w:lvl>
    <w:lvl w:ilvl="4">
      <w:start w:val="1"/>
      <w:numFmt w:val="bullet"/>
      <w:lvlText w:val="■"/>
      <w:lvlJc w:val="left"/>
      <w:pPr>
        <w:ind w:left="1701" w:hanging="281"/>
      </w:pPr>
      <w:rPr>
        <w:rFonts w:ascii="Arial" w:hAnsi="Arial" w:hint="default"/>
        <w:color w:val="97989A"/>
      </w:rPr>
    </w:lvl>
    <w:lvl w:ilvl="5">
      <w:start w:val="1"/>
      <w:numFmt w:val="bullet"/>
      <w:lvlText w:val="–"/>
      <w:lvlJc w:val="left"/>
      <w:pPr>
        <w:ind w:left="2066" w:hanging="362"/>
      </w:pPr>
      <w:rPr>
        <w:rFonts w:ascii="Arial" w:hAnsi="Arial" w:hint="default"/>
        <w:color w:val="97989A"/>
      </w:rPr>
    </w:lvl>
    <w:lvl w:ilvl="6">
      <w:start w:val="1"/>
      <w:numFmt w:val="bullet"/>
      <w:lvlText w:val=""/>
      <w:lvlJc w:val="left"/>
      <w:pPr>
        <w:ind w:left="2350" w:hanging="3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634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918" w:hanging="362"/>
      </w:pPr>
      <w:rPr>
        <w:rFonts w:ascii="Wingdings" w:hAnsi="Wingdings" w:hint="default"/>
      </w:rPr>
    </w:lvl>
  </w:abstractNum>
  <w:abstractNum w:abstractNumId="9">
    <w:nsid w:val="34DC0BAD"/>
    <w:multiLevelType w:val="hybridMultilevel"/>
    <w:tmpl w:val="1A4659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3BE15830"/>
    <w:multiLevelType w:val="hybridMultilevel"/>
    <w:tmpl w:val="C2B06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1">
    <w:nsid w:val="417025C2"/>
    <w:multiLevelType w:val="singleLevel"/>
    <w:tmpl w:val="D834DD4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2">
    <w:nsid w:val="53FB147D"/>
    <w:multiLevelType w:val="hybridMultilevel"/>
    <w:tmpl w:val="7D2455E0"/>
    <w:lvl w:ilvl="0" w:tplc="0526E2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8D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color w:val="00338D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>
    <w:nsid w:val="575E7DDA"/>
    <w:multiLevelType w:val="hybridMultilevel"/>
    <w:tmpl w:val="B0D8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F5872"/>
    <w:multiLevelType w:val="hybridMultilevel"/>
    <w:tmpl w:val="87E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357F5"/>
    <w:multiLevelType w:val="hybridMultilevel"/>
    <w:tmpl w:val="31AC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6">
    <w:nsid w:val="68EE3816"/>
    <w:multiLevelType w:val="hybridMultilevel"/>
    <w:tmpl w:val="D8F847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E4639C8"/>
    <w:multiLevelType w:val="hybridMultilevel"/>
    <w:tmpl w:val="D9C8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933A45"/>
    <w:multiLevelType w:val="hybridMultilevel"/>
    <w:tmpl w:val="447227C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3FD02A5"/>
    <w:multiLevelType w:val="hybridMultilevel"/>
    <w:tmpl w:val="B8FC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9F3CC9"/>
    <w:multiLevelType w:val="hybridMultilevel"/>
    <w:tmpl w:val="5C96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>
    <w:nsid w:val="79C5536B"/>
    <w:multiLevelType w:val="hybridMultilevel"/>
    <w:tmpl w:val="FF1A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10"/>
  </w:num>
  <w:num w:numId="5">
    <w:abstractNumId w:val="20"/>
  </w:num>
  <w:num w:numId="6">
    <w:abstractNumId w:val="16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19"/>
  </w:num>
  <w:num w:numId="12">
    <w:abstractNumId w:val="4"/>
  </w:num>
  <w:num w:numId="13">
    <w:abstractNumId w:val="6"/>
  </w:num>
  <w:num w:numId="14">
    <w:abstractNumId w:val="3"/>
  </w:num>
  <w:num w:numId="15">
    <w:abstractNumId w:val="1"/>
  </w:num>
  <w:num w:numId="16">
    <w:abstractNumId w:val="17"/>
  </w:num>
  <w:num w:numId="17">
    <w:abstractNumId w:val="21"/>
  </w:num>
  <w:num w:numId="18">
    <w:abstractNumId w:val="14"/>
  </w:num>
  <w:num w:numId="19">
    <w:abstractNumId w:val="8"/>
  </w:num>
  <w:num w:numId="20">
    <w:abstractNumId w:val="2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B8"/>
    <w:rsid w:val="0007166F"/>
    <w:rsid w:val="000A0DFF"/>
    <w:rsid w:val="000A662F"/>
    <w:rsid w:val="000E7342"/>
    <w:rsid w:val="00127B2A"/>
    <w:rsid w:val="001B6780"/>
    <w:rsid w:val="002218E0"/>
    <w:rsid w:val="00277301"/>
    <w:rsid w:val="00291C94"/>
    <w:rsid w:val="002B2119"/>
    <w:rsid w:val="002F656D"/>
    <w:rsid w:val="003752E4"/>
    <w:rsid w:val="003B2E34"/>
    <w:rsid w:val="003C2844"/>
    <w:rsid w:val="003F0390"/>
    <w:rsid w:val="004E334F"/>
    <w:rsid w:val="005005A5"/>
    <w:rsid w:val="0054695F"/>
    <w:rsid w:val="00664A98"/>
    <w:rsid w:val="006C44E7"/>
    <w:rsid w:val="007C3D54"/>
    <w:rsid w:val="007E31A2"/>
    <w:rsid w:val="00831E23"/>
    <w:rsid w:val="00873499"/>
    <w:rsid w:val="008F0AD9"/>
    <w:rsid w:val="0092306D"/>
    <w:rsid w:val="009B2226"/>
    <w:rsid w:val="00A90A02"/>
    <w:rsid w:val="00AD39C2"/>
    <w:rsid w:val="00B16F87"/>
    <w:rsid w:val="00B33629"/>
    <w:rsid w:val="00BB7FB8"/>
    <w:rsid w:val="00C65839"/>
    <w:rsid w:val="00C93C6B"/>
    <w:rsid w:val="00DF4B1F"/>
    <w:rsid w:val="00E1628A"/>
    <w:rsid w:val="00E33CEB"/>
    <w:rsid w:val="00F6118B"/>
    <w:rsid w:val="00F6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1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D7EC9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B7FB8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030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18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518C"/>
    <w:rPr>
      <w:rFonts w:ascii="Tahoma" w:hAnsi="Tahoma" w:cs="Tahoma"/>
      <w:sz w:val="16"/>
      <w:szCs w:val="16"/>
    </w:rPr>
  </w:style>
  <w:style w:type="paragraph" w:customStyle="1" w:styleId="10-ResumeBullet">
    <w:name w:val="10-ResumeBullet"/>
    <w:basedOn w:val="Normal"/>
    <w:rsid w:val="00F6118B"/>
    <w:pPr>
      <w:numPr>
        <w:numId w:val="19"/>
      </w:numPr>
      <w:spacing w:before="60" w:after="60" w:line="260" w:lineRule="atLeast"/>
    </w:pPr>
    <w:rPr>
      <w:rFonts w:ascii="Arial" w:eastAsia="Calibri" w:hAnsi="Arial" w:cs="Arial"/>
      <w:sz w:val="18"/>
      <w:lang w:val="en-GB" w:eastAsia="en-US"/>
    </w:rPr>
  </w:style>
  <w:style w:type="paragraph" w:customStyle="1" w:styleId="06-ResumeSideBullet">
    <w:name w:val="06-ResumeSideBullet"/>
    <w:basedOn w:val="10-ResumeBullet"/>
    <w:rsid w:val="007C3D54"/>
    <w:pPr>
      <w:numPr>
        <w:numId w:val="20"/>
      </w:numPr>
      <w:tabs>
        <w:tab w:val="left" w:pos="65"/>
      </w:tabs>
      <w:spacing w:line="160" w:lineRule="exact"/>
      <w:ind w:left="65" w:right="200" w:hanging="180"/>
    </w:pPr>
    <w:rPr>
      <w:sz w:val="14"/>
      <w:szCs w:val="14"/>
    </w:rPr>
  </w:style>
  <w:style w:type="paragraph" w:customStyle="1" w:styleId="04-ResumeSideBody">
    <w:name w:val="04-ResumeSideBody"/>
    <w:rsid w:val="00873499"/>
    <w:pPr>
      <w:tabs>
        <w:tab w:val="left" w:pos="155"/>
      </w:tabs>
      <w:spacing w:line="180" w:lineRule="exact"/>
      <w:ind w:left="-115" w:right="144"/>
    </w:pPr>
    <w:rPr>
      <w:rFonts w:ascii="Arial" w:eastAsia="Times New Roman" w:hAnsi="Arial"/>
      <w:sz w:val="14"/>
      <w:szCs w:val="14"/>
      <w:lang w:val="en-US" w:eastAsia="en-US"/>
    </w:rPr>
  </w:style>
  <w:style w:type="character" w:styleId="CommentReference">
    <w:name w:val="annotation reference"/>
    <w:basedOn w:val="DefaultParagraphFont"/>
    <w:rsid w:val="000E7342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73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E7342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0E7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E7342"/>
    <w:rPr>
      <w:b/>
      <w:bCs/>
      <w:lang w:val="en-US" w:eastAsia="zh-CN"/>
    </w:rPr>
  </w:style>
  <w:style w:type="paragraph" w:styleId="Revision">
    <w:name w:val="Revision"/>
    <w:hidden/>
    <w:rsid w:val="000E7342"/>
    <w:rPr>
      <w:sz w:val="22"/>
      <w:szCs w:val="22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1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D7EC9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B7FB8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030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18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518C"/>
    <w:rPr>
      <w:rFonts w:ascii="Tahoma" w:hAnsi="Tahoma" w:cs="Tahoma"/>
      <w:sz w:val="16"/>
      <w:szCs w:val="16"/>
    </w:rPr>
  </w:style>
  <w:style w:type="paragraph" w:customStyle="1" w:styleId="10-ResumeBullet">
    <w:name w:val="10-ResumeBullet"/>
    <w:basedOn w:val="Normal"/>
    <w:rsid w:val="00F6118B"/>
    <w:pPr>
      <w:numPr>
        <w:numId w:val="19"/>
      </w:numPr>
      <w:spacing w:before="60" w:after="60" w:line="260" w:lineRule="atLeast"/>
    </w:pPr>
    <w:rPr>
      <w:rFonts w:ascii="Arial" w:eastAsia="Calibri" w:hAnsi="Arial" w:cs="Arial"/>
      <w:sz w:val="18"/>
      <w:lang w:val="en-GB" w:eastAsia="en-US"/>
    </w:rPr>
  </w:style>
  <w:style w:type="paragraph" w:customStyle="1" w:styleId="06-ResumeSideBullet">
    <w:name w:val="06-ResumeSideBullet"/>
    <w:basedOn w:val="10-ResumeBullet"/>
    <w:rsid w:val="007C3D54"/>
    <w:pPr>
      <w:numPr>
        <w:numId w:val="20"/>
      </w:numPr>
      <w:tabs>
        <w:tab w:val="left" w:pos="65"/>
      </w:tabs>
      <w:spacing w:line="160" w:lineRule="exact"/>
      <w:ind w:left="65" w:right="200" w:hanging="180"/>
    </w:pPr>
    <w:rPr>
      <w:sz w:val="14"/>
      <w:szCs w:val="14"/>
    </w:rPr>
  </w:style>
  <w:style w:type="paragraph" w:customStyle="1" w:styleId="04-ResumeSideBody">
    <w:name w:val="04-ResumeSideBody"/>
    <w:rsid w:val="00873499"/>
    <w:pPr>
      <w:tabs>
        <w:tab w:val="left" w:pos="155"/>
      </w:tabs>
      <w:spacing w:line="180" w:lineRule="exact"/>
      <w:ind w:left="-115" w:right="144"/>
    </w:pPr>
    <w:rPr>
      <w:rFonts w:ascii="Arial" w:eastAsia="Times New Roman" w:hAnsi="Arial"/>
      <w:sz w:val="14"/>
      <w:szCs w:val="14"/>
      <w:lang w:val="en-US" w:eastAsia="en-US"/>
    </w:rPr>
  </w:style>
  <w:style w:type="character" w:styleId="CommentReference">
    <w:name w:val="annotation reference"/>
    <w:basedOn w:val="DefaultParagraphFont"/>
    <w:rsid w:val="000E7342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73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E7342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0E7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E7342"/>
    <w:rPr>
      <w:b/>
      <w:bCs/>
      <w:lang w:val="en-US" w:eastAsia="zh-CN"/>
    </w:rPr>
  </w:style>
  <w:style w:type="paragraph" w:styleId="Revision">
    <w:name w:val="Revision"/>
    <w:hidden/>
    <w:rsid w:val="000E7342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ylin@berkele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3549</CharactersWithSpaces>
  <SharedDoc>false</SharedDoc>
  <HLinks>
    <vt:vector size="6" baseType="variant">
      <vt:variant>
        <vt:i4>4915315</vt:i4>
      </vt:variant>
      <vt:variant>
        <vt:i4>0</vt:i4>
      </vt:variant>
      <vt:variant>
        <vt:i4>0</vt:i4>
      </vt:variant>
      <vt:variant>
        <vt:i4>5</vt:i4>
      </vt:variant>
      <vt:variant>
        <vt:lpwstr>mailto:raylin@berkeley.edu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KPMG</cp:lastModifiedBy>
  <cp:revision>2</cp:revision>
  <cp:lastPrinted>2013-04-11T19:42:00Z</cp:lastPrinted>
  <dcterms:created xsi:type="dcterms:W3CDTF">2013-04-11T20:47:00Z</dcterms:created>
  <dcterms:modified xsi:type="dcterms:W3CDTF">2013-04-11T20:47:00Z</dcterms:modified>
</cp:coreProperties>
</file>